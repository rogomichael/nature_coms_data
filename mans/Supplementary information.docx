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4148" w14:textId="6CC97856" w:rsidR="000B45C2" w:rsidRPr="006D0492" w:rsidRDefault="00541D49" w:rsidP="0024175D">
      <w:pPr>
        <w:jc w:val="both"/>
        <w:rPr>
          <w:sz w:val="40"/>
          <w:szCs w:val="40"/>
        </w:rPr>
      </w:pPr>
      <w:r>
        <w:rPr>
          <w:sz w:val="40"/>
          <w:szCs w:val="40"/>
        </w:rPr>
        <w:t>Predictiveness and Drivers of</w:t>
      </w:r>
      <w:r w:rsidR="48B669A8" w:rsidRPr="48B669A8">
        <w:rPr>
          <w:sz w:val="40"/>
          <w:szCs w:val="40"/>
        </w:rPr>
        <w:t xml:space="preserve"> Avian Influenza </w:t>
      </w:r>
      <w:r>
        <w:rPr>
          <w:sz w:val="40"/>
          <w:szCs w:val="40"/>
        </w:rPr>
        <w:t>in Europe</w:t>
      </w:r>
    </w:p>
    <w:p w14:paraId="34799C25" w14:textId="63358647" w:rsidR="48B669A8" w:rsidRDefault="48B669A8" w:rsidP="48B669A8">
      <w:pPr>
        <w:rPr>
          <w:rFonts w:ascii="Calibri" w:eastAsia="Calibri" w:hAnsi="Calibri" w:cs="Calibri"/>
          <w:i/>
        </w:rPr>
      </w:pPr>
      <w:r w:rsidRPr="48B669A8">
        <w:rPr>
          <w:rFonts w:ascii="Calibri" w:eastAsia="Calibri" w:hAnsi="Calibri" w:cs="Calibri"/>
          <w:i/>
        </w:rPr>
        <w:t xml:space="preserve">Michael </w:t>
      </w:r>
      <w:proofErr w:type="spellStart"/>
      <w:r w:rsidRPr="48B669A8">
        <w:rPr>
          <w:rFonts w:ascii="Calibri" w:eastAsia="Calibri" w:hAnsi="Calibri" w:cs="Calibri"/>
          <w:i/>
        </w:rPr>
        <w:t>Rogo</w:t>
      </w:r>
      <w:proofErr w:type="spellEnd"/>
      <w:r w:rsidRPr="48B669A8">
        <w:rPr>
          <w:rFonts w:ascii="Calibri" w:eastAsia="Calibri" w:hAnsi="Calibri" w:cs="Calibri"/>
          <w:i/>
        </w:rPr>
        <w:t xml:space="preserve"> Opata</w:t>
      </w:r>
      <w:r w:rsidR="005E16D3">
        <w:rPr>
          <w:rFonts w:ascii="Calibri" w:eastAsia="Calibri" w:hAnsi="Calibri" w:cs="Calibri"/>
          <w:i/>
          <w:vertAlign w:val="superscript"/>
        </w:rPr>
        <w:t>1,2</w:t>
      </w:r>
      <w:r w:rsidRPr="48B669A8">
        <w:rPr>
          <w:rFonts w:ascii="Calibri" w:eastAsia="Calibri" w:hAnsi="Calibri" w:cs="Calibri"/>
          <w:i/>
        </w:rPr>
        <w:t xml:space="preserve"> Andrea </w:t>
      </w:r>
      <w:proofErr w:type="spellStart"/>
      <w:r w:rsidRPr="48B669A8">
        <w:rPr>
          <w:rFonts w:ascii="Calibri" w:eastAsia="Calibri" w:hAnsi="Calibri" w:cs="Calibri"/>
          <w:i/>
        </w:rPr>
        <w:t>Lavarello</w:t>
      </w:r>
      <w:proofErr w:type="spellEnd"/>
      <w:r w:rsidRPr="48B669A8">
        <w:rPr>
          <w:rFonts w:ascii="Calibri" w:eastAsia="Calibri" w:hAnsi="Calibri" w:cs="Calibri"/>
          <w:i/>
        </w:rPr>
        <w:t xml:space="preserve"> Schettini</w:t>
      </w:r>
      <w:r w:rsidR="005E16D3">
        <w:rPr>
          <w:rFonts w:ascii="Calibri" w:eastAsia="Calibri" w:hAnsi="Calibri" w:cs="Calibri"/>
          <w:i/>
          <w:vertAlign w:val="superscript"/>
        </w:rPr>
        <w:t>1</w:t>
      </w:r>
      <w:r w:rsidRPr="48B669A8">
        <w:rPr>
          <w:rFonts w:ascii="Calibri" w:eastAsia="Calibri" w:hAnsi="Calibri" w:cs="Calibri"/>
          <w:i/>
        </w:rPr>
        <w:t>, Jan C. Semenz</w:t>
      </w:r>
      <w:r w:rsidR="005E16D3">
        <w:rPr>
          <w:rFonts w:ascii="Calibri" w:eastAsia="Calibri" w:hAnsi="Calibri" w:cs="Calibri"/>
          <w:i/>
        </w:rPr>
        <w:t>a</w:t>
      </w:r>
      <w:r w:rsidR="005E16D3">
        <w:rPr>
          <w:rFonts w:ascii="Calibri" w:eastAsia="Calibri" w:hAnsi="Calibri" w:cs="Calibri"/>
          <w:i/>
          <w:vertAlign w:val="superscript"/>
        </w:rPr>
        <w:t>1</w:t>
      </w:r>
      <w:r w:rsidRPr="48B669A8">
        <w:rPr>
          <w:rFonts w:ascii="Calibri" w:eastAsia="Calibri" w:hAnsi="Calibri" w:cs="Calibri"/>
          <w:i/>
        </w:rPr>
        <w:t xml:space="preserve">, </w:t>
      </w:r>
      <w:proofErr w:type="spellStart"/>
      <w:r w:rsidRPr="48B669A8">
        <w:rPr>
          <w:rFonts w:ascii="Calibri" w:eastAsia="Calibri" w:hAnsi="Calibri" w:cs="Calibri"/>
          <w:i/>
        </w:rPr>
        <w:t>Joacim</w:t>
      </w:r>
      <w:proofErr w:type="spellEnd"/>
      <w:r w:rsidRPr="48B669A8">
        <w:rPr>
          <w:rFonts w:ascii="Calibri" w:eastAsia="Calibri" w:hAnsi="Calibri" w:cs="Calibri"/>
          <w:i/>
        </w:rPr>
        <w:t xml:space="preserve"> Rocklöv</w:t>
      </w:r>
      <w:r w:rsidR="005E16D3">
        <w:rPr>
          <w:rFonts w:ascii="Calibri" w:eastAsia="Calibri" w:hAnsi="Calibri" w:cs="Calibri"/>
          <w:i/>
          <w:vertAlign w:val="superscript"/>
        </w:rPr>
        <w:t>1,2,3</w:t>
      </w:r>
      <w:r w:rsidRPr="48B669A8">
        <w:rPr>
          <w:rFonts w:ascii="Calibri" w:eastAsia="Calibri" w:hAnsi="Calibri" w:cs="Calibri"/>
          <w:i/>
        </w:rPr>
        <w:t>*</w:t>
      </w:r>
      <w:r>
        <w:br/>
      </w:r>
      <w:r w:rsidRPr="48B669A8">
        <w:rPr>
          <w:rFonts w:ascii="Calibri" w:eastAsia="Calibri" w:hAnsi="Calibri" w:cs="Calibri"/>
          <w:i/>
        </w:rPr>
        <w:t xml:space="preserve">Interdisciplinary Center for Scientific Computing, Heidelberg University, </w:t>
      </w:r>
      <w:proofErr w:type="spellStart"/>
      <w:r w:rsidRPr="48B669A8">
        <w:rPr>
          <w:rFonts w:ascii="Calibri" w:eastAsia="Calibri" w:hAnsi="Calibri" w:cs="Calibri"/>
          <w:i/>
        </w:rPr>
        <w:t>Im</w:t>
      </w:r>
      <w:proofErr w:type="spellEnd"/>
      <w:r w:rsidRPr="48B669A8">
        <w:rPr>
          <w:rFonts w:ascii="Calibri" w:eastAsia="Calibri" w:hAnsi="Calibri" w:cs="Calibri"/>
          <w:i/>
        </w:rPr>
        <w:t xml:space="preserve"> </w:t>
      </w:r>
      <w:proofErr w:type="spellStart"/>
      <w:r w:rsidRPr="48B669A8">
        <w:rPr>
          <w:rFonts w:ascii="Calibri" w:eastAsia="Calibri" w:hAnsi="Calibri" w:cs="Calibri"/>
          <w:i/>
        </w:rPr>
        <w:t>Neuenheimer</w:t>
      </w:r>
      <w:proofErr w:type="spellEnd"/>
      <w:r w:rsidRPr="48B669A8">
        <w:rPr>
          <w:rFonts w:ascii="Calibri" w:eastAsia="Calibri" w:hAnsi="Calibri" w:cs="Calibri"/>
          <w:i/>
        </w:rPr>
        <w:t xml:space="preserve"> Feld 205, D-69120 Heidelberg, Germany.</w:t>
      </w:r>
    </w:p>
    <w:p w14:paraId="2C12BF04" w14:textId="77777777" w:rsidR="002821FB" w:rsidRDefault="002821FB" w:rsidP="48B669A8">
      <w:pPr>
        <w:rPr>
          <w:rFonts w:ascii="Calibri" w:eastAsia="Calibri" w:hAnsi="Calibri" w:cs="Calibri"/>
        </w:rPr>
      </w:pPr>
    </w:p>
    <w:p w14:paraId="2F132366" w14:textId="55D7AC23" w:rsidR="48B669A8" w:rsidRPr="00472D1D" w:rsidRDefault="002821FB" w:rsidP="48B669A8">
      <w:pPr>
        <w:rPr>
          <w:rFonts w:ascii="Arial" w:eastAsia="Arial" w:hAnsi="Arial" w:cs="Arial"/>
          <w:sz w:val="22"/>
          <w:szCs w:val="22"/>
          <w:lang w:val="de-DE"/>
        </w:rPr>
      </w:pPr>
      <w:r>
        <w:rPr>
          <w:rFonts w:ascii="Arial" w:eastAsia="Arial" w:hAnsi="Arial" w:cs="Arial"/>
          <w:i/>
          <w:iCs/>
          <w:sz w:val="22"/>
          <w:szCs w:val="22"/>
          <w:lang w:val="fr-FR"/>
        </w:rPr>
        <w:t>*</w:t>
      </w:r>
      <w:proofErr w:type="spellStart"/>
      <w:r>
        <w:rPr>
          <w:rFonts w:ascii="Arial" w:eastAsia="Arial" w:hAnsi="Arial" w:cs="Arial"/>
          <w:i/>
          <w:iCs/>
          <w:sz w:val="22"/>
          <w:szCs w:val="22"/>
          <w:lang w:val="fr-FR"/>
        </w:rPr>
        <w:t>Corresponding</w:t>
      </w:r>
      <w:proofErr w:type="spellEnd"/>
      <w:r>
        <w:rPr>
          <w:rFonts w:ascii="Arial" w:eastAsia="Arial" w:hAnsi="Arial" w:cs="Arial"/>
          <w:i/>
          <w:iCs/>
          <w:sz w:val="22"/>
          <w:szCs w:val="22"/>
          <w:lang w:val="fr-FR"/>
        </w:rPr>
        <w:t xml:space="preserve"> </w:t>
      </w:r>
      <w:proofErr w:type="spellStart"/>
      <w:r>
        <w:rPr>
          <w:rFonts w:ascii="Arial" w:eastAsia="Arial" w:hAnsi="Arial" w:cs="Arial"/>
          <w:i/>
          <w:iCs/>
          <w:sz w:val="22"/>
          <w:szCs w:val="22"/>
          <w:lang w:val="fr-FR"/>
        </w:rPr>
        <w:t>author</w:t>
      </w:r>
      <w:proofErr w:type="spellEnd"/>
      <w:r>
        <w:rPr>
          <w:rFonts w:ascii="Arial" w:eastAsia="Arial" w:hAnsi="Arial" w:cs="Arial"/>
          <w:i/>
          <w:iCs/>
          <w:sz w:val="22"/>
          <w:szCs w:val="22"/>
          <w:lang w:val="fr-FR"/>
        </w:rPr>
        <w:t xml:space="preserve">. </w:t>
      </w:r>
      <w:proofErr w:type="gramStart"/>
      <w:r w:rsidR="48B669A8" w:rsidRPr="48B669A8">
        <w:rPr>
          <w:rFonts w:ascii="Arial" w:eastAsia="Arial" w:hAnsi="Arial" w:cs="Arial"/>
          <w:i/>
          <w:iCs/>
          <w:sz w:val="22"/>
          <w:szCs w:val="22"/>
          <w:lang w:val="fr-FR"/>
        </w:rPr>
        <w:t>E-mail</w:t>
      </w:r>
      <w:proofErr w:type="gramEnd"/>
      <w:r w:rsidR="48B669A8" w:rsidRPr="48B669A8">
        <w:rPr>
          <w:rFonts w:ascii="Arial" w:eastAsia="Arial" w:hAnsi="Arial" w:cs="Arial"/>
          <w:i/>
          <w:iCs/>
          <w:sz w:val="22"/>
          <w:szCs w:val="22"/>
          <w:lang w:val="fr-FR"/>
        </w:rPr>
        <w:t xml:space="preserve"> : </w:t>
      </w:r>
      <w:hyperlink r:id="rId8">
        <w:r w:rsidR="48B669A8" w:rsidRPr="48B669A8">
          <w:rPr>
            <w:rStyle w:val="Hyperlink"/>
            <w:rFonts w:ascii="Arial" w:eastAsia="Arial" w:hAnsi="Arial" w:cs="Arial"/>
            <w:i/>
            <w:iCs/>
            <w:sz w:val="22"/>
            <w:szCs w:val="22"/>
            <w:lang w:val="fr-FR"/>
          </w:rPr>
          <w:t>joacim.rockloev@iwr.uni-heidelberg.de</w:t>
        </w:r>
      </w:hyperlink>
      <w:r w:rsidR="48B669A8" w:rsidRPr="48B669A8">
        <w:rPr>
          <w:rFonts w:ascii="Arial" w:eastAsia="Arial" w:hAnsi="Arial" w:cs="Arial"/>
          <w:i/>
          <w:iCs/>
          <w:sz w:val="22"/>
          <w:szCs w:val="22"/>
          <w:lang w:val="fr-FR"/>
        </w:rPr>
        <w:t xml:space="preserve">, Heidelberg </w:t>
      </w:r>
      <w:proofErr w:type="spellStart"/>
      <w:r w:rsidR="48B669A8" w:rsidRPr="48B669A8">
        <w:rPr>
          <w:rFonts w:ascii="Arial" w:eastAsia="Arial" w:hAnsi="Arial" w:cs="Arial"/>
          <w:i/>
          <w:iCs/>
          <w:sz w:val="22"/>
          <w:szCs w:val="22"/>
          <w:lang w:val="fr-FR"/>
        </w:rPr>
        <w:t>University</w:t>
      </w:r>
      <w:proofErr w:type="spellEnd"/>
      <w:r w:rsidR="48B669A8" w:rsidRPr="48B669A8">
        <w:rPr>
          <w:rFonts w:ascii="Arial" w:eastAsia="Arial" w:hAnsi="Arial" w:cs="Arial"/>
          <w:i/>
          <w:iCs/>
          <w:sz w:val="22"/>
          <w:szCs w:val="22"/>
          <w:lang w:val="fr-FR"/>
        </w:rPr>
        <w:t xml:space="preserve">, </w:t>
      </w:r>
      <w:r w:rsidR="48B669A8" w:rsidRPr="48B669A8">
        <w:rPr>
          <w:rFonts w:ascii="Arial" w:eastAsia="Arial" w:hAnsi="Arial" w:cs="Arial"/>
          <w:i/>
          <w:iCs/>
          <w:sz w:val="22"/>
          <w:szCs w:val="22"/>
          <w:lang w:val="de-DE"/>
        </w:rPr>
        <w:t>Im Neuenheimer Feld 205, 69120 Heidelberg, Germany</w:t>
      </w:r>
    </w:p>
    <w:p w14:paraId="09A08DBB" w14:textId="5FE98C5A" w:rsidR="48B669A8" w:rsidRPr="00472D1D" w:rsidRDefault="48B669A8" w:rsidP="48B669A8">
      <w:pPr>
        <w:rPr>
          <w:rFonts w:ascii="Arial" w:eastAsia="Arial" w:hAnsi="Arial" w:cs="Arial"/>
          <w:color w:val="D13438"/>
          <w:sz w:val="22"/>
          <w:szCs w:val="22"/>
          <w:lang w:val="de-DE"/>
        </w:rPr>
      </w:pPr>
    </w:p>
    <w:p w14:paraId="3D246B6D" w14:textId="0F1AF02F" w:rsidR="48B669A8" w:rsidRDefault="005E16D3" w:rsidP="48B669A8">
      <w:pPr>
        <w:rPr>
          <w:rFonts w:ascii="Arial" w:eastAsia="Arial" w:hAnsi="Arial" w:cs="Arial"/>
          <w:sz w:val="22"/>
          <w:szCs w:val="22"/>
        </w:rPr>
      </w:pPr>
      <w:r>
        <w:rPr>
          <w:rFonts w:ascii="Arial" w:eastAsia="Arial" w:hAnsi="Arial" w:cs="Arial"/>
          <w:i/>
          <w:iCs/>
          <w:sz w:val="22"/>
          <w:szCs w:val="22"/>
          <w:lang w:val="fr-FR"/>
        </w:rPr>
        <w:t>1</w:t>
      </w:r>
      <w:r w:rsidR="48B669A8" w:rsidRPr="48B669A8">
        <w:rPr>
          <w:rFonts w:ascii="Arial" w:eastAsia="Arial" w:hAnsi="Arial" w:cs="Arial"/>
          <w:i/>
          <w:iCs/>
          <w:sz w:val="22"/>
          <w:szCs w:val="22"/>
          <w:lang w:val="fr-FR"/>
        </w:rPr>
        <w:t xml:space="preserve">. Heidelberg Institute of Global </w:t>
      </w:r>
      <w:proofErr w:type="spellStart"/>
      <w:r w:rsidR="48B669A8" w:rsidRPr="48B669A8">
        <w:rPr>
          <w:rFonts w:ascii="Arial" w:eastAsia="Arial" w:hAnsi="Arial" w:cs="Arial"/>
          <w:i/>
          <w:iCs/>
          <w:sz w:val="22"/>
          <w:szCs w:val="22"/>
          <w:lang w:val="fr-FR"/>
        </w:rPr>
        <w:t>Health</w:t>
      </w:r>
      <w:proofErr w:type="spellEnd"/>
      <w:r w:rsidR="48B669A8" w:rsidRPr="48B669A8">
        <w:rPr>
          <w:rFonts w:ascii="Arial" w:eastAsia="Arial" w:hAnsi="Arial" w:cs="Arial"/>
          <w:i/>
          <w:iCs/>
          <w:sz w:val="22"/>
          <w:szCs w:val="22"/>
          <w:lang w:val="fr-FR"/>
        </w:rPr>
        <w:t xml:space="preserve">, Heidelberg </w:t>
      </w:r>
      <w:proofErr w:type="spellStart"/>
      <w:r w:rsidR="48B669A8" w:rsidRPr="48B669A8">
        <w:rPr>
          <w:rFonts w:ascii="Arial" w:eastAsia="Arial" w:hAnsi="Arial" w:cs="Arial"/>
          <w:i/>
          <w:iCs/>
          <w:sz w:val="22"/>
          <w:szCs w:val="22"/>
          <w:lang w:val="fr-FR"/>
        </w:rPr>
        <w:t>University</w:t>
      </w:r>
      <w:proofErr w:type="spellEnd"/>
      <w:r w:rsidR="48B669A8" w:rsidRPr="48B669A8">
        <w:rPr>
          <w:rFonts w:ascii="Arial" w:eastAsia="Arial" w:hAnsi="Arial" w:cs="Arial"/>
          <w:i/>
          <w:iCs/>
          <w:sz w:val="22"/>
          <w:szCs w:val="22"/>
          <w:lang w:val="fr-FR"/>
        </w:rPr>
        <w:t>, Heidelberg, Germany</w:t>
      </w:r>
    </w:p>
    <w:p w14:paraId="28ACB9B1" w14:textId="2E400FC0" w:rsidR="48B669A8" w:rsidRDefault="005E16D3" w:rsidP="48B669A8">
      <w:pPr>
        <w:rPr>
          <w:rFonts w:ascii="Arial" w:eastAsia="Arial" w:hAnsi="Arial" w:cs="Arial"/>
          <w:sz w:val="22"/>
          <w:szCs w:val="22"/>
        </w:rPr>
      </w:pPr>
      <w:r>
        <w:rPr>
          <w:rFonts w:ascii="Arial" w:eastAsia="Arial" w:hAnsi="Arial" w:cs="Arial"/>
          <w:i/>
          <w:iCs/>
          <w:sz w:val="22"/>
          <w:szCs w:val="22"/>
          <w:lang w:val="fr-FR"/>
        </w:rPr>
        <w:t>2</w:t>
      </w:r>
      <w:r w:rsidR="48B669A8" w:rsidRPr="48B669A8">
        <w:rPr>
          <w:rFonts w:ascii="Arial" w:eastAsia="Arial" w:hAnsi="Arial" w:cs="Arial"/>
          <w:i/>
          <w:iCs/>
          <w:sz w:val="22"/>
          <w:szCs w:val="22"/>
          <w:lang w:val="fr-FR"/>
        </w:rPr>
        <w:t xml:space="preserve">. </w:t>
      </w:r>
      <w:proofErr w:type="spellStart"/>
      <w:r w:rsidR="48B669A8" w:rsidRPr="48B669A8">
        <w:rPr>
          <w:rFonts w:ascii="Arial" w:eastAsia="Arial" w:hAnsi="Arial" w:cs="Arial"/>
          <w:i/>
          <w:iCs/>
          <w:sz w:val="22"/>
          <w:szCs w:val="22"/>
          <w:lang w:val="fr-FR"/>
        </w:rPr>
        <w:t>Interdisciplinary</w:t>
      </w:r>
      <w:proofErr w:type="spellEnd"/>
      <w:r w:rsidR="48B669A8" w:rsidRPr="48B669A8">
        <w:rPr>
          <w:rFonts w:ascii="Arial" w:eastAsia="Arial" w:hAnsi="Arial" w:cs="Arial"/>
          <w:i/>
          <w:iCs/>
          <w:sz w:val="22"/>
          <w:szCs w:val="22"/>
          <w:lang w:val="fr-FR"/>
        </w:rPr>
        <w:t xml:space="preserve"> Centre for Scientific </w:t>
      </w:r>
      <w:proofErr w:type="spellStart"/>
      <w:r w:rsidR="48B669A8" w:rsidRPr="48B669A8">
        <w:rPr>
          <w:rFonts w:ascii="Arial" w:eastAsia="Arial" w:hAnsi="Arial" w:cs="Arial"/>
          <w:i/>
          <w:iCs/>
          <w:sz w:val="22"/>
          <w:szCs w:val="22"/>
          <w:lang w:val="fr-FR"/>
        </w:rPr>
        <w:t>Computing</w:t>
      </w:r>
      <w:proofErr w:type="spellEnd"/>
      <w:r w:rsidR="48B669A8" w:rsidRPr="48B669A8">
        <w:rPr>
          <w:rFonts w:ascii="Arial" w:eastAsia="Arial" w:hAnsi="Arial" w:cs="Arial"/>
          <w:i/>
          <w:iCs/>
          <w:sz w:val="22"/>
          <w:szCs w:val="22"/>
          <w:lang w:val="fr-FR"/>
        </w:rPr>
        <w:t xml:space="preserve">, Heidelberg </w:t>
      </w:r>
      <w:proofErr w:type="spellStart"/>
      <w:r w:rsidR="48B669A8" w:rsidRPr="48B669A8">
        <w:rPr>
          <w:rFonts w:ascii="Arial" w:eastAsia="Arial" w:hAnsi="Arial" w:cs="Arial"/>
          <w:i/>
          <w:iCs/>
          <w:sz w:val="22"/>
          <w:szCs w:val="22"/>
          <w:lang w:val="fr-FR"/>
        </w:rPr>
        <w:t>University</w:t>
      </w:r>
      <w:proofErr w:type="spellEnd"/>
      <w:r w:rsidR="48B669A8" w:rsidRPr="48B669A8">
        <w:rPr>
          <w:rFonts w:ascii="Arial" w:eastAsia="Arial" w:hAnsi="Arial" w:cs="Arial"/>
          <w:i/>
          <w:iCs/>
          <w:sz w:val="22"/>
          <w:szCs w:val="22"/>
          <w:lang w:val="fr-FR"/>
        </w:rPr>
        <w:t>, Heidelberg, Germany</w:t>
      </w:r>
    </w:p>
    <w:p w14:paraId="52B5F5DF" w14:textId="7166719B" w:rsidR="48B669A8" w:rsidRDefault="005E16D3" w:rsidP="48B669A8">
      <w:pPr>
        <w:rPr>
          <w:rFonts w:ascii="Arial" w:eastAsia="Arial" w:hAnsi="Arial" w:cs="Arial"/>
          <w:i/>
          <w:iCs/>
          <w:sz w:val="22"/>
          <w:szCs w:val="22"/>
          <w:lang w:val="fr-FR"/>
        </w:rPr>
      </w:pPr>
      <w:r>
        <w:rPr>
          <w:rFonts w:ascii="Arial" w:eastAsia="Arial" w:hAnsi="Arial" w:cs="Arial"/>
          <w:i/>
          <w:iCs/>
          <w:sz w:val="22"/>
          <w:szCs w:val="22"/>
          <w:lang w:val="fr-FR"/>
        </w:rPr>
        <w:t>3</w:t>
      </w:r>
      <w:r w:rsidR="48B669A8" w:rsidRPr="48B669A8">
        <w:rPr>
          <w:rFonts w:ascii="Arial" w:eastAsia="Arial" w:hAnsi="Arial" w:cs="Arial"/>
          <w:i/>
          <w:iCs/>
          <w:sz w:val="22"/>
          <w:szCs w:val="22"/>
          <w:lang w:val="fr-FR"/>
        </w:rPr>
        <w:t xml:space="preserve">. </w:t>
      </w:r>
      <w:proofErr w:type="spellStart"/>
      <w:r w:rsidR="48B669A8" w:rsidRPr="48B669A8">
        <w:rPr>
          <w:rFonts w:ascii="Arial" w:eastAsia="Arial" w:hAnsi="Arial" w:cs="Arial"/>
          <w:i/>
          <w:iCs/>
          <w:sz w:val="22"/>
          <w:szCs w:val="22"/>
          <w:lang w:val="fr-FR"/>
        </w:rPr>
        <w:t>Department</w:t>
      </w:r>
      <w:proofErr w:type="spellEnd"/>
      <w:r w:rsidR="48B669A8" w:rsidRPr="48B669A8">
        <w:rPr>
          <w:rFonts w:ascii="Arial" w:eastAsia="Arial" w:hAnsi="Arial" w:cs="Arial"/>
          <w:i/>
          <w:iCs/>
          <w:sz w:val="22"/>
          <w:szCs w:val="22"/>
          <w:lang w:val="fr-FR"/>
        </w:rPr>
        <w:t xml:space="preserve"> of Public </w:t>
      </w:r>
      <w:proofErr w:type="spellStart"/>
      <w:r w:rsidR="48B669A8" w:rsidRPr="48B669A8">
        <w:rPr>
          <w:rFonts w:ascii="Arial" w:eastAsia="Arial" w:hAnsi="Arial" w:cs="Arial"/>
          <w:i/>
          <w:iCs/>
          <w:sz w:val="22"/>
          <w:szCs w:val="22"/>
          <w:lang w:val="fr-FR"/>
        </w:rPr>
        <w:t>Health</w:t>
      </w:r>
      <w:proofErr w:type="spellEnd"/>
      <w:r w:rsidR="48B669A8" w:rsidRPr="48B669A8">
        <w:rPr>
          <w:rFonts w:ascii="Arial" w:eastAsia="Arial" w:hAnsi="Arial" w:cs="Arial"/>
          <w:i/>
          <w:iCs/>
          <w:sz w:val="22"/>
          <w:szCs w:val="22"/>
          <w:lang w:val="fr-FR"/>
        </w:rPr>
        <w:t xml:space="preserve"> and </w:t>
      </w:r>
      <w:proofErr w:type="spellStart"/>
      <w:r w:rsidR="48B669A8" w:rsidRPr="48B669A8">
        <w:rPr>
          <w:rFonts w:ascii="Arial" w:eastAsia="Arial" w:hAnsi="Arial" w:cs="Arial"/>
          <w:i/>
          <w:iCs/>
          <w:sz w:val="22"/>
          <w:szCs w:val="22"/>
          <w:lang w:val="fr-FR"/>
        </w:rPr>
        <w:t>Clinical</w:t>
      </w:r>
      <w:proofErr w:type="spellEnd"/>
      <w:r w:rsidR="48B669A8" w:rsidRPr="48B669A8">
        <w:rPr>
          <w:rFonts w:ascii="Arial" w:eastAsia="Arial" w:hAnsi="Arial" w:cs="Arial"/>
          <w:i/>
          <w:iCs/>
          <w:sz w:val="22"/>
          <w:szCs w:val="22"/>
          <w:lang w:val="fr-FR"/>
        </w:rPr>
        <w:t xml:space="preserve"> </w:t>
      </w:r>
      <w:proofErr w:type="spellStart"/>
      <w:r w:rsidR="48B669A8" w:rsidRPr="48B669A8">
        <w:rPr>
          <w:rFonts w:ascii="Arial" w:eastAsia="Arial" w:hAnsi="Arial" w:cs="Arial"/>
          <w:i/>
          <w:iCs/>
          <w:sz w:val="22"/>
          <w:szCs w:val="22"/>
          <w:lang w:val="fr-FR"/>
        </w:rPr>
        <w:t>Medicine</w:t>
      </w:r>
      <w:proofErr w:type="spellEnd"/>
      <w:r w:rsidR="48B669A8" w:rsidRPr="48B669A8">
        <w:rPr>
          <w:rFonts w:ascii="Arial" w:eastAsia="Arial" w:hAnsi="Arial" w:cs="Arial"/>
          <w:i/>
          <w:iCs/>
          <w:sz w:val="22"/>
          <w:szCs w:val="22"/>
          <w:lang w:val="fr-FR"/>
        </w:rPr>
        <w:t xml:space="preserve">, Section of </w:t>
      </w:r>
      <w:proofErr w:type="spellStart"/>
      <w:r w:rsidR="48B669A8" w:rsidRPr="48B669A8">
        <w:rPr>
          <w:rFonts w:ascii="Arial" w:eastAsia="Arial" w:hAnsi="Arial" w:cs="Arial"/>
          <w:i/>
          <w:iCs/>
          <w:sz w:val="22"/>
          <w:szCs w:val="22"/>
          <w:lang w:val="fr-FR"/>
        </w:rPr>
        <w:t>Sustainable</w:t>
      </w:r>
      <w:proofErr w:type="spellEnd"/>
      <w:r w:rsidR="48B669A8" w:rsidRPr="48B669A8">
        <w:rPr>
          <w:rFonts w:ascii="Arial" w:eastAsia="Arial" w:hAnsi="Arial" w:cs="Arial"/>
          <w:i/>
          <w:iCs/>
          <w:sz w:val="22"/>
          <w:szCs w:val="22"/>
          <w:lang w:val="fr-FR"/>
        </w:rPr>
        <w:t xml:space="preserve"> </w:t>
      </w:r>
      <w:proofErr w:type="spellStart"/>
      <w:r w:rsidR="48B669A8" w:rsidRPr="48B669A8">
        <w:rPr>
          <w:rFonts w:ascii="Arial" w:eastAsia="Arial" w:hAnsi="Arial" w:cs="Arial"/>
          <w:i/>
          <w:iCs/>
          <w:sz w:val="22"/>
          <w:szCs w:val="22"/>
          <w:lang w:val="fr-FR"/>
        </w:rPr>
        <w:t>Health</w:t>
      </w:r>
      <w:proofErr w:type="spellEnd"/>
      <w:r w:rsidR="48B669A8" w:rsidRPr="48B669A8">
        <w:rPr>
          <w:rFonts w:ascii="Arial" w:eastAsia="Arial" w:hAnsi="Arial" w:cs="Arial"/>
          <w:i/>
          <w:iCs/>
          <w:sz w:val="22"/>
          <w:szCs w:val="22"/>
          <w:lang w:val="fr-FR"/>
        </w:rPr>
        <w:t xml:space="preserve">, </w:t>
      </w:r>
      <w:proofErr w:type="spellStart"/>
      <w:r w:rsidR="48B669A8" w:rsidRPr="48B669A8">
        <w:rPr>
          <w:rFonts w:ascii="Arial" w:eastAsia="Arial" w:hAnsi="Arial" w:cs="Arial"/>
          <w:i/>
          <w:iCs/>
          <w:sz w:val="22"/>
          <w:szCs w:val="22"/>
          <w:lang w:val="fr-FR"/>
        </w:rPr>
        <w:t>Ume</w:t>
      </w:r>
      <w:proofErr w:type="spellEnd"/>
      <w:r w:rsidR="48B669A8" w:rsidRPr="48B669A8">
        <w:rPr>
          <w:rFonts w:ascii="Arial" w:eastAsia="Arial" w:hAnsi="Arial" w:cs="Arial"/>
          <w:i/>
          <w:sz w:val="22"/>
          <w:szCs w:val="22"/>
        </w:rPr>
        <w:t>å University, Sweden</w:t>
      </w:r>
    </w:p>
    <w:p w14:paraId="6D85D5C8" w14:textId="4D20F894" w:rsidR="48B669A8" w:rsidRDefault="48B669A8" w:rsidP="48B669A8">
      <w:pPr>
        <w:jc w:val="both"/>
        <w:rPr>
          <w:rFonts w:ascii="Arial" w:hAnsi="Arial" w:cs="Arial"/>
          <w:i/>
          <w:sz w:val="22"/>
          <w:szCs w:val="22"/>
        </w:rPr>
      </w:pPr>
    </w:p>
    <w:p w14:paraId="0E32E97E" w14:textId="77777777" w:rsidR="00853B81" w:rsidRDefault="00853B81" w:rsidP="0024175D">
      <w:pPr>
        <w:jc w:val="both"/>
        <w:rPr>
          <w:rFonts w:ascii="Arial" w:hAnsi="Arial" w:cs="Arial"/>
          <w:i/>
          <w:sz w:val="22"/>
          <w:szCs w:val="22"/>
        </w:rPr>
      </w:pPr>
    </w:p>
    <w:p w14:paraId="62BD3307" w14:textId="1B6E7B7F" w:rsidR="000B45C2" w:rsidRDefault="00853B81" w:rsidP="008C021A">
      <w:pPr>
        <w:pStyle w:val="BGKeywords"/>
        <w:rPr>
          <w:b/>
          <w:bCs/>
        </w:rPr>
      </w:pPr>
      <w:r w:rsidRPr="00226CEA">
        <w:rPr>
          <w:b/>
          <w:bCs/>
        </w:rPr>
        <w:t>SUPPLEMENTARY INFORMATION</w:t>
      </w:r>
    </w:p>
    <w:p w14:paraId="1A6BC7C8" w14:textId="77777777" w:rsidR="00DF2747" w:rsidRPr="00AB5BDB" w:rsidRDefault="00DF2747" w:rsidP="00AB5BDB">
      <w:pPr>
        <w:pStyle w:val="Heading1"/>
        <w:rPr>
          <w:b/>
          <w:bCs/>
        </w:rPr>
      </w:pPr>
      <w:r w:rsidRPr="00AB5BDB">
        <w:rPr>
          <w:rStyle w:val="normaltextrun"/>
          <w:b/>
          <w:bCs/>
        </w:rPr>
        <w:t>Data Collection</w:t>
      </w:r>
      <w:r w:rsidRPr="00AB5BDB">
        <w:rPr>
          <w:rStyle w:val="eop"/>
          <w:b/>
          <w:bCs/>
        </w:rPr>
        <w:t> </w:t>
      </w:r>
    </w:p>
    <w:p w14:paraId="33DBFA21" w14:textId="49AE776C" w:rsidR="00DF2747" w:rsidRDefault="1B4C7909" w:rsidP="48B669A8">
      <w:pPr>
        <w:pStyle w:val="paragraph"/>
        <w:jc w:val="both"/>
        <w:textAlignment w:val="baseline"/>
        <w:rPr>
          <w:rStyle w:val="eop"/>
          <w:rFonts w:ascii="Calibri" w:hAnsi="Calibri" w:cs="Calibri"/>
          <w:color w:val="000000" w:themeColor="text1"/>
        </w:rPr>
      </w:pPr>
      <w:r w:rsidRPr="1B4C7909">
        <w:rPr>
          <w:rStyle w:val="normaltextrun"/>
          <w:rFonts w:ascii="Calibri" w:hAnsi="Calibri" w:cs="Calibri"/>
          <w:color w:val="000000" w:themeColor="text1"/>
        </w:rPr>
        <w:t xml:space="preserve">The </w:t>
      </w:r>
      <w:r w:rsidR="00B04EE5">
        <w:rPr>
          <w:rStyle w:val="normaltextrun"/>
          <w:rFonts w:ascii="Calibri" w:hAnsi="Calibri" w:cs="Calibri"/>
          <w:color w:val="000000" w:themeColor="text1"/>
        </w:rPr>
        <w:t xml:space="preserve">outbreak </w:t>
      </w:r>
      <w:r w:rsidRPr="1B4C7909">
        <w:rPr>
          <w:rStyle w:val="normaltextrun"/>
          <w:rFonts w:ascii="Calibri" w:hAnsi="Calibri" w:cs="Calibri"/>
          <w:color w:val="000000" w:themeColor="text1"/>
        </w:rPr>
        <w:t>data used in the study was obtained from WAHIS. A</w:t>
      </w:r>
      <w:proofErr w:type="spellStart"/>
      <w:r w:rsidRPr="1B4C7909">
        <w:rPr>
          <w:rStyle w:val="normaltextrun"/>
          <w:rFonts w:ascii="Calibri" w:hAnsi="Calibri" w:cs="Calibri"/>
          <w:color w:val="000000" w:themeColor="text1"/>
          <w:lang w:val="en-GB"/>
        </w:rPr>
        <w:t>ll</w:t>
      </w:r>
      <w:proofErr w:type="spellEnd"/>
      <w:r w:rsidRPr="1B4C7909">
        <w:rPr>
          <w:rStyle w:val="normaltextrun"/>
          <w:rFonts w:ascii="Calibri" w:hAnsi="Calibri" w:cs="Calibri"/>
          <w:color w:val="000000" w:themeColor="text1"/>
          <w:lang w:val="en-GB"/>
        </w:rPr>
        <w:t xml:space="preserve"> the 183 </w:t>
      </w:r>
      <w:r w:rsidRPr="1B4C7909">
        <w:rPr>
          <w:rStyle w:val="normaltextrun"/>
          <w:rFonts w:ascii="Calibri" w:hAnsi="Calibri" w:cs="Calibri"/>
          <w:color w:val="000000" w:themeColor="text1"/>
        </w:rPr>
        <w:t>WOAH Members</w:t>
      </w:r>
      <w:r w:rsidRPr="1B4C7909">
        <w:rPr>
          <w:rStyle w:val="normaltextrun"/>
          <w:rFonts w:ascii="Calibri" w:hAnsi="Calibri" w:cs="Calibri"/>
          <w:color w:val="000000" w:themeColor="text1"/>
          <w:lang w:val="en-GB"/>
        </w:rPr>
        <w:t xml:space="preserve">, through their veterinary authorities, </w:t>
      </w:r>
      <w:r w:rsidRPr="1B4C7909">
        <w:rPr>
          <w:rStyle w:val="normaltextrun"/>
          <w:rFonts w:ascii="Calibri" w:hAnsi="Calibri" w:cs="Calibri"/>
          <w:color w:val="000000" w:themeColor="text1"/>
        </w:rPr>
        <w:t xml:space="preserve">are </w:t>
      </w:r>
      <w:r w:rsidRPr="1B4C7909">
        <w:rPr>
          <w:rStyle w:val="normaltextrun"/>
          <w:rFonts w:ascii="Calibri" w:hAnsi="Calibri" w:cs="Calibri"/>
          <w:color w:val="000000" w:themeColor="text1"/>
          <w:lang w:val="en-GB"/>
        </w:rPr>
        <w:t>required to submit an immediate notification anytime an exceptional epidemiological event concerning high impact animal diseases (WOAH-Listed diseases) unfolds in their territory. This immediate notification must be followed by weekly follow-up reports until the event is resolved, the disease is eradicated or, until the disease is considered established and endemic in the country. An exceptional epidemiological event refers to any introduction or recurrence of WOAH-Listed diseases into the country’s territory. </w:t>
      </w:r>
      <w:r w:rsidRPr="1B4C7909">
        <w:rPr>
          <w:rStyle w:val="eop"/>
          <w:rFonts w:ascii="Calibri" w:hAnsi="Calibri" w:cs="Calibri"/>
          <w:color w:val="000000" w:themeColor="text1"/>
        </w:rPr>
        <w:t> A complete description of the variables is shown in (Table SI 2).</w:t>
      </w:r>
    </w:p>
    <w:p w14:paraId="0F5B73E7" w14:textId="0C3F67D3" w:rsidR="009738FD" w:rsidRPr="00B83879" w:rsidRDefault="00504351" w:rsidP="00B83879">
      <w:pPr>
        <w:jc w:val="both"/>
        <w:rPr>
          <w:b/>
        </w:rPr>
      </w:pPr>
      <w:r w:rsidRPr="00B83879">
        <w:rPr>
          <w:b/>
        </w:rPr>
        <w:t>Supplementary Files</w:t>
      </w:r>
    </w:p>
    <w:p w14:paraId="427A2F06" w14:textId="64BCED0D" w:rsidR="00504351" w:rsidRPr="00397536" w:rsidRDefault="00777ECB" w:rsidP="00397536">
      <w:pPr>
        <w:jc w:val="both"/>
      </w:pPr>
      <w:r>
        <w:t xml:space="preserve">The files </w:t>
      </w:r>
      <w:r w:rsidR="00E3780F">
        <w:t xml:space="preserve">provided in this section </w:t>
      </w:r>
      <w:r>
        <w:t>can be used to reproduce the results reported in th</w:t>
      </w:r>
      <w:r w:rsidR="00425DF4">
        <w:t>e</w:t>
      </w:r>
      <w:r>
        <w:t xml:space="preserve"> </w:t>
      </w:r>
      <w:r w:rsidR="00E3780F">
        <w:t xml:space="preserve">main </w:t>
      </w:r>
      <w:r>
        <w:t xml:space="preserve">article. </w:t>
      </w:r>
      <w:r w:rsidR="00425DF4">
        <w:t>The description provide</w:t>
      </w:r>
      <w:r w:rsidR="00A214C1">
        <w:t>s</w:t>
      </w:r>
      <w:r w:rsidR="00425DF4">
        <w:t xml:space="preserve"> a brief explanation of the contents </w:t>
      </w:r>
      <w:r w:rsidR="00DE7918">
        <w:t xml:space="preserve">and the purpose they served. </w:t>
      </w:r>
      <w:r>
        <w:t xml:space="preserve"> </w:t>
      </w:r>
    </w:p>
    <w:p w14:paraId="250FF0F7" w14:textId="2C63AD4A" w:rsidR="0051673A" w:rsidRDefault="0051673A" w:rsidP="0051673A">
      <w:pPr>
        <w:pStyle w:val="Caption"/>
        <w:keepNext/>
        <w:jc w:val="center"/>
      </w:pPr>
    </w:p>
    <w:tbl>
      <w:tblPr>
        <w:tblStyle w:val="TableGrid"/>
        <w:tblW w:w="8716" w:type="dxa"/>
        <w:tblLook w:val="04A0" w:firstRow="1" w:lastRow="0" w:firstColumn="1" w:lastColumn="0" w:noHBand="0" w:noVBand="1"/>
      </w:tblPr>
      <w:tblGrid>
        <w:gridCol w:w="399"/>
        <w:gridCol w:w="3180"/>
        <w:gridCol w:w="5137"/>
      </w:tblGrid>
      <w:tr w:rsidR="003D7E4E" w:rsidRPr="00FE5A58" w14:paraId="0EB0EDBF" w14:textId="77777777" w:rsidTr="006B5E40">
        <w:trPr>
          <w:trHeight w:val="131"/>
        </w:trPr>
        <w:tc>
          <w:tcPr>
            <w:tcW w:w="8716" w:type="dxa"/>
            <w:gridSpan w:val="3"/>
          </w:tcPr>
          <w:p w14:paraId="40E43ACF" w14:textId="6E577656" w:rsidR="003D7E4E" w:rsidRPr="003D7E4E" w:rsidRDefault="003D7E4E" w:rsidP="003D7E4E">
            <w:pPr>
              <w:pStyle w:val="Caption"/>
              <w:keepNext/>
              <w:rPr>
                <w:i w:val="0"/>
                <w:iCs w:val="0"/>
              </w:rPr>
            </w:pPr>
            <w:r w:rsidRPr="0008105E">
              <w:rPr>
                <w:b/>
                <w:bCs/>
                <w:i w:val="0"/>
                <w:iCs w:val="0"/>
                <w:color w:val="000000" w:themeColor="text1"/>
                <w:sz w:val="24"/>
                <w:szCs w:val="24"/>
              </w:rPr>
              <w:t xml:space="preserve">Table SI </w:t>
            </w:r>
            <w:r w:rsidRPr="0008105E">
              <w:rPr>
                <w:b/>
                <w:bCs/>
                <w:i w:val="0"/>
                <w:iCs w:val="0"/>
                <w:color w:val="000000" w:themeColor="text1"/>
                <w:sz w:val="24"/>
                <w:szCs w:val="24"/>
              </w:rPr>
              <w:fldChar w:fldCharType="begin"/>
            </w:r>
            <w:r w:rsidRPr="0008105E">
              <w:rPr>
                <w:b/>
                <w:bCs/>
                <w:i w:val="0"/>
                <w:iCs w:val="0"/>
                <w:color w:val="000000" w:themeColor="text1"/>
                <w:sz w:val="24"/>
                <w:szCs w:val="24"/>
              </w:rPr>
              <w:instrText xml:space="preserve"> SEQ Table_SI \* ARABIC </w:instrText>
            </w:r>
            <w:r w:rsidRPr="0008105E">
              <w:rPr>
                <w:b/>
                <w:bCs/>
                <w:i w:val="0"/>
                <w:iCs w:val="0"/>
                <w:color w:val="000000" w:themeColor="text1"/>
                <w:sz w:val="24"/>
                <w:szCs w:val="24"/>
              </w:rPr>
              <w:fldChar w:fldCharType="separate"/>
            </w:r>
            <w:r w:rsidRPr="0008105E">
              <w:rPr>
                <w:b/>
                <w:bCs/>
                <w:i w:val="0"/>
                <w:iCs w:val="0"/>
                <w:noProof/>
                <w:color w:val="000000" w:themeColor="text1"/>
                <w:sz w:val="24"/>
                <w:szCs w:val="24"/>
              </w:rPr>
              <w:t>1</w:t>
            </w:r>
            <w:r w:rsidRPr="0008105E">
              <w:rPr>
                <w:b/>
                <w:bCs/>
                <w:i w:val="0"/>
                <w:iCs w:val="0"/>
                <w:color w:val="000000" w:themeColor="text1"/>
                <w:sz w:val="24"/>
                <w:szCs w:val="24"/>
              </w:rPr>
              <w:fldChar w:fldCharType="end"/>
            </w:r>
            <w:r w:rsidRPr="0008105E">
              <w:rPr>
                <w:i w:val="0"/>
                <w:iCs w:val="0"/>
                <w:color w:val="000000" w:themeColor="text1"/>
                <w:sz w:val="24"/>
                <w:szCs w:val="24"/>
              </w:rPr>
              <w:t>: Table of supplementary files used for constructing the AIV models</w:t>
            </w:r>
          </w:p>
        </w:tc>
      </w:tr>
      <w:tr w:rsidR="003D7E4E" w:rsidRPr="00FE5A58" w14:paraId="4E2835B4" w14:textId="77777777" w:rsidTr="231235D3">
        <w:trPr>
          <w:trHeight w:val="131"/>
        </w:trPr>
        <w:tc>
          <w:tcPr>
            <w:tcW w:w="399" w:type="dxa"/>
          </w:tcPr>
          <w:p w14:paraId="03EEE72C" w14:textId="77777777" w:rsidR="003D7E4E" w:rsidRPr="00FE5A58" w:rsidRDefault="003D7E4E" w:rsidP="003D7E4E">
            <w:pPr>
              <w:keepNext/>
              <w:jc w:val="both"/>
              <w:rPr>
                <w:b/>
                <w:sz w:val="20"/>
                <w:szCs w:val="20"/>
              </w:rPr>
            </w:pPr>
          </w:p>
        </w:tc>
        <w:tc>
          <w:tcPr>
            <w:tcW w:w="3180" w:type="dxa"/>
          </w:tcPr>
          <w:p w14:paraId="7F272B5E" w14:textId="51D8EBE1" w:rsidR="003D7E4E" w:rsidRPr="00FE5A58" w:rsidRDefault="003D7E4E" w:rsidP="003D7E4E">
            <w:pPr>
              <w:keepNext/>
              <w:jc w:val="both"/>
              <w:rPr>
                <w:b/>
                <w:sz w:val="20"/>
                <w:szCs w:val="20"/>
              </w:rPr>
            </w:pPr>
            <w:r w:rsidRPr="00FE5A58">
              <w:rPr>
                <w:b/>
                <w:sz w:val="20"/>
                <w:szCs w:val="20"/>
              </w:rPr>
              <w:t>File</w:t>
            </w:r>
          </w:p>
        </w:tc>
        <w:tc>
          <w:tcPr>
            <w:tcW w:w="5137" w:type="dxa"/>
          </w:tcPr>
          <w:p w14:paraId="1CB7B1AF" w14:textId="09DDF6CD" w:rsidR="003D7E4E" w:rsidRPr="00FE5A58" w:rsidRDefault="003D7E4E" w:rsidP="003D7E4E">
            <w:pPr>
              <w:keepNext/>
              <w:jc w:val="both"/>
              <w:rPr>
                <w:b/>
                <w:sz w:val="20"/>
                <w:szCs w:val="20"/>
              </w:rPr>
            </w:pPr>
            <w:r w:rsidRPr="00FE5A58">
              <w:rPr>
                <w:b/>
                <w:sz w:val="20"/>
                <w:szCs w:val="20"/>
              </w:rPr>
              <w:t>Description</w:t>
            </w:r>
          </w:p>
        </w:tc>
      </w:tr>
      <w:tr w:rsidR="003D7E4E" w:rsidRPr="00FE5A58" w14:paraId="425F19A0" w14:textId="77777777" w:rsidTr="231235D3">
        <w:trPr>
          <w:trHeight w:val="652"/>
        </w:trPr>
        <w:tc>
          <w:tcPr>
            <w:tcW w:w="399" w:type="dxa"/>
          </w:tcPr>
          <w:p w14:paraId="349D63FF" w14:textId="77777777" w:rsidR="003D7E4E" w:rsidRPr="00FE5A58" w:rsidRDefault="003D7E4E" w:rsidP="003D7E4E">
            <w:pPr>
              <w:keepNext/>
              <w:jc w:val="both"/>
              <w:rPr>
                <w:sz w:val="20"/>
                <w:szCs w:val="20"/>
              </w:rPr>
            </w:pPr>
            <w:r w:rsidRPr="00FE5A58">
              <w:rPr>
                <w:sz w:val="20"/>
                <w:szCs w:val="20"/>
              </w:rPr>
              <w:t>1.</w:t>
            </w:r>
          </w:p>
        </w:tc>
        <w:tc>
          <w:tcPr>
            <w:tcW w:w="3180" w:type="dxa"/>
          </w:tcPr>
          <w:p w14:paraId="5D0504FD" w14:textId="77777777" w:rsidR="003D7E4E" w:rsidRDefault="003D7E4E" w:rsidP="003D7E4E">
            <w:pPr>
              <w:keepNext/>
              <w:jc w:val="both"/>
              <w:rPr>
                <w:sz w:val="20"/>
                <w:szCs w:val="20"/>
              </w:rPr>
            </w:pPr>
            <w:r w:rsidRPr="231235D3">
              <w:rPr>
                <w:sz w:val="20"/>
                <w:szCs w:val="20"/>
              </w:rPr>
              <w:t>ranked_wild_bird_species.xlsx</w:t>
            </w:r>
          </w:p>
        </w:tc>
        <w:tc>
          <w:tcPr>
            <w:tcW w:w="5137" w:type="dxa"/>
          </w:tcPr>
          <w:p w14:paraId="61A3BF96" w14:textId="7062EFB0" w:rsidR="003D7E4E" w:rsidRDefault="003D7E4E" w:rsidP="003D7E4E">
            <w:pPr>
              <w:keepNext/>
              <w:jc w:val="both"/>
              <w:rPr>
                <w:sz w:val="20"/>
                <w:szCs w:val="20"/>
              </w:rPr>
            </w:pPr>
            <w:r w:rsidRPr="231235D3">
              <w:rPr>
                <w:sz w:val="20"/>
                <w:szCs w:val="20"/>
              </w:rPr>
              <w:t>Contains ranked wild bird score according to their respective impacts on the model as generated from SHAP score.</w:t>
            </w:r>
          </w:p>
        </w:tc>
      </w:tr>
      <w:tr w:rsidR="003D7E4E" w:rsidRPr="00FE5A58" w14:paraId="4C819CD0" w14:textId="77777777" w:rsidTr="231235D3">
        <w:trPr>
          <w:trHeight w:val="652"/>
        </w:trPr>
        <w:tc>
          <w:tcPr>
            <w:tcW w:w="399" w:type="dxa"/>
          </w:tcPr>
          <w:p w14:paraId="5566F374" w14:textId="77777777" w:rsidR="003D7E4E" w:rsidRPr="00FE5A58" w:rsidRDefault="003D7E4E" w:rsidP="003D7E4E">
            <w:pPr>
              <w:keepNext/>
              <w:jc w:val="both"/>
              <w:rPr>
                <w:sz w:val="20"/>
                <w:szCs w:val="20"/>
              </w:rPr>
            </w:pPr>
            <w:r w:rsidRPr="00FE5A58">
              <w:rPr>
                <w:sz w:val="20"/>
                <w:szCs w:val="20"/>
              </w:rPr>
              <w:t>2.</w:t>
            </w:r>
          </w:p>
        </w:tc>
        <w:tc>
          <w:tcPr>
            <w:tcW w:w="3180" w:type="dxa"/>
          </w:tcPr>
          <w:p w14:paraId="4AD1A342" w14:textId="3E2DC275" w:rsidR="003D7E4E" w:rsidRDefault="003D7E4E" w:rsidP="003D7E4E">
            <w:pPr>
              <w:keepNext/>
              <w:jc w:val="both"/>
              <w:rPr>
                <w:sz w:val="20"/>
                <w:szCs w:val="20"/>
              </w:rPr>
            </w:pPr>
            <w:r w:rsidRPr="231235D3">
              <w:rPr>
                <w:sz w:val="20"/>
                <w:szCs w:val="20"/>
              </w:rPr>
              <w:t>m1train.xlsxm1test.xlsx</w:t>
            </w:r>
          </w:p>
        </w:tc>
        <w:tc>
          <w:tcPr>
            <w:tcW w:w="5137" w:type="dxa"/>
          </w:tcPr>
          <w:p w14:paraId="43D8BAFF" w14:textId="77777777" w:rsidR="003D7E4E" w:rsidRDefault="003D7E4E" w:rsidP="003D7E4E">
            <w:pPr>
              <w:keepNext/>
              <w:jc w:val="both"/>
              <w:rPr>
                <w:sz w:val="20"/>
                <w:szCs w:val="20"/>
              </w:rPr>
            </w:pPr>
            <w:r w:rsidRPr="231235D3">
              <w:rPr>
                <w:sz w:val="20"/>
                <w:szCs w:val="20"/>
              </w:rPr>
              <w:t>Training and test dataset for Model 1</w:t>
            </w:r>
          </w:p>
        </w:tc>
      </w:tr>
      <w:tr w:rsidR="003D7E4E" w:rsidRPr="00FE5A58" w14:paraId="32005B76" w14:textId="77777777" w:rsidTr="231235D3">
        <w:trPr>
          <w:trHeight w:val="125"/>
        </w:trPr>
        <w:tc>
          <w:tcPr>
            <w:tcW w:w="399" w:type="dxa"/>
          </w:tcPr>
          <w:p w14:paraId="2369A903" w14:textId="77777777" w:rsidR="003D7E4E" w:rsidRPr="00FE5A58" w:rsidRDefault="003D7E4E" w:rsidP="003D7E4E">
            <w:pPr>
              <w:keepNext/>
              <w:jc w:val="both"/>
              <w:rPr>
                <w:sz w:val="20"/>
                <w:szCs w:val="20"/>
              </w:rPr>
            </w:pPr>
            <w:r w:rsidRPr="00FE5A58">
              <w:rPr>
                <w:sz w:val="20"/>
                <w:szCs w:val="20"/>
              </w:rPr>
              <w:t>3.</w:t>
            </w:r>
          </w:p>
        </w:tc>
        <w:tc>
          <w:tcPr>
            <w:tcW w:w="3180" w:type="dxa"/>
          </w:tcPr>
          <w:p w14:paraId="6E177721" w14:textId="6476A710" w:rsidR="003D7E4E" w:rsidRDefault="003D7E4E" w:rsidP="003D7E4E">
            <w:pPr>
              <w:keepNext/>
              <w:jc w:val="both"/>
              <w:rPr>
                <w:sz w:val="20"/>
                <w:szCs w:val="20"/>
              </w:rPr>
            </w:pPr>
            <w:r w:rsidRPr="231235D3">
              <w:rPr>
                <w:sz w:val="20"/>
                <w:szCs w:val="20"/>
              </w:rPr>
              <w:t>m2train.xlsxm2test.xlsx</w:t>
            </w:r>
          </w:p>
        </w:tc>
        <w:tc>
          <w:tcPr>
            <w:tcW w:w="5137" w:type="dxa"/>
          </w:tcPr>
          <w:p w14:paraId="372F03E0" w14:textId="77777777" w:rsidR="003D7E4E" w:rsidRDefault="003D7E4E" w:rsidP="003D7E4E">
            <w:pPr>
              <w:keepNext/>
              <w:jc w:val="both"/>
              <w:rPr>
                <w:sz w:val="20"/>
                <w:szCs w:val="20"/>
              </w:rPr>
            </w:pPr>
            <w:r w:rsidRPr="231235D3">
              <w:rPr>
                <w:sz w:val="20"/>
                <w:szCs w:val="20"/>
              </w:rPr>
              <w:t>Training and test dataset for Model 2</w:t>
            </w:r>
          </w:p>
        </w:tc>
      </w:tr>
      <w:tr w:rsidR="003D7E4E" w:rsidRPr="00FE5A58" w14:paraId="2592A6BA" w14:textId="77777777" w:rsidTr="231235D3">
        <w:trPr>
          <w:trHeight w:val="125"/>
        </w:trPr>
        <w:tc>
          <w:tcPr>
            <w:tcW w:w="399" w:type="dxa"/>
          </w:tcPr>
          <w:p w14:paraId="52C18FD7" w14:textId="77777777" w:rsidR="003D7E4E" w:rsidRPr="00FE5A58" w:rsidRDefault="003D7E4E" w:rsidP="003D7E4E">
            <w:pPr>
              <w:keepNext/>
              <w:jc w:val="both"/>
              <w:rPr>
                <w:sz w:val="20"/>
                <w:szCs w:val="20"/>
              </w:rPr>
            </w:pPr>
            <w:r w:rsidRPr="00FE5A58">
              <w:rPr>
                <w:sz w:val="20"/>
                <w:szCs w:val="20"/>
              </w:rPr>
              <w:t>4.</w:t>
            </w:r>
          </w:p>
        </w:tc>
        <w:tc>
          <w:tcPr>
            <w:tcW w:w="3180" w:type="dxa"/>
          </w:tcPr>
          <w:p w14:paraId="1FA2A363" w14:textId="62FB0461" w:rsidR="003D7E4E" w:rsidRDefault="003D7E4E" w:rsidP="003D7E4E">
            <w:pPr>
              <w:keepNext/>
              <w:jc w:val="both"/>
              <w:rPr>
                <w:sz w:val="20"/>
                <w:szCs w:val="20"/>
              </w:rPr>
            </w:pPr>
            <w:r w:rsidRPr="231235D3">
              <w:rPr>
                <w:sz w:val="20"/>
                <w:szCs w:val="20"/>
              </w:rPr>
              <w:t>m3train.xlsxm3test.xlsx</w:t>
            </w:r>
          </w:p>
        </w:tc>
        <w:tc>
          <w:tcPr>
            <w:tcW w:w="5137" w:type="dxa"/>
          </w:tcPr>
          <w:p w14:paraId="1D095325" w14:textId="77777777" w:rsidR="003D7E4E" w:rsidRDefault="003D7E4E" w:rsidP="003D7E4E">
            <w:pPr>
              <w:keepNext/>
              <w:jc w:val="both"/>
              <w:rPr>
                <w:sz w:val="20"/>
                <w:szCs w:val="20"/>
              </w:rPr>
            </w:pPr>
            <w:r w:rsidRPr="231235D3">
              <w:rPr>
                <w:sz w:val="20"/>
                <w:szCs w:val="20"/>
              </w:rPr>
              <w:t>Training and test dataset for Model 3</w:t>
            </w:r>
          </w:p>
        </w:tc>
      </w:tr>
    </w:tbl>
    <w:p w14:paraId="7AD51ED5" w14:textId="5D0CCC7C" w:rsidR="00C028C4" w:rsidRDefault="00C028C4" w:rsidP="0051673A">
      <w:pPr>
        <w:pStyle w:val="Caption"/>
        <w:keepNext/>
      </w:pPr>
    </w:p>
    <w:p w14:paraId="4F0DA735" w14:textId="59D48740" w:rsidR="00C028C4" w:rsidRDefault="00C028C4" w:rsidP="00C028C4"/>
    <w:p w14:paraId="49558AC6" w14:textId="71B9B6AD" w:rsidR="00C028C4" w:rsidRDefault="00C028C4" w:rsidP="00C028C4"/>
    <w:p w14:paraId="770E3EBF" w14:textId="77777777" w:rsidR="004B7489" w:rsidRDefault="004B7489" w:rsidP="00C028C4"/>
    <w:p w14:paraId="6502DF78" w14:textId="77777777" w:rsidR="00C028C4" w:rsidRPr="00C028C4" w:rsidRDefault="00C028C4" w:rsidP="00C028C4"/>
    <w:p w14:paraId="0699FA65" w14:textId="679441B1" w:rsidR="0051673A" w:rsidRDefault="0051673A" w:rsidP="0051673A">
      <w:pPr>
        <w:pStyle w:val="Caption"/>
        <w:keepNext/>
      </w:pPr>
    </w:p>
    <w:tbl>
      <w:tblPr>
        <w:tblStyle w:val="TableGrid"/>
        <w:tblW w:w="0" w:type="auto"/>
        <w:tblInd w:w="137" w:type="dxa"/>
        <w:tblLook w:val="04A0" w:firstRow="1" w:lastRow="0" w:firstColumn="1" w:lastColumn="0" w:noHBand="0" w:noVBand="1"/>
      </w:tblPr>
      <w:tblGrid>
        <w:gridCol w:w="1559"/>
        <w:gridCol w:w="3119"/>
        <w:gridCol w:w="3969"/>
      </w:tblGrid>
      <w:tr w:rsidR="0008105E" w:rsidRPr="00A743C9" w14:paraId="033929A9" w14:textId="77777777" w:rsidTr="00BA2FDE">
        <w:tc>
          <w:tcPr>
            <w:tcW w:w="8647" w:type="dxa"/>
            <w:gridSpan w:val="3"/>
          </w:tcPr>
          <w:p w14:paraId="09EDCF5F" w14:textId="338CD730" w:rsidR="0008105E" w:rsidRPr="0008105E" w:rsidRDefault="0008105E" w:rsidP="0024175D">
            <w:pPr>
              <w:jc w:val="both"/>
              <w:rPr>
                <w:rFonts w:cstheme="minorHAnsi"/>
              </w:rPr>
            </w:pPr>
            <w:r w:rsidRPr="0008105E">
              <w:rPr>
                <w:rFonts w:cstheme="minorHAnsi"/>
                <w:b/>
                <w:bCs/>
              </w:rPr>
              <w:t>Table SI 2</w:t>
            </w:r>
            <w:r w:rsidRPr="0008105E">
              <w:rPr>
                <w:rFonts w:cstheme="minorHAnsi"/>
              </w:rPr>
              <w:t xml:space="preserve">: Spatial-temporal features and targets used in constructing AIV models for the years 2006 to 2021. The features were engineered based on the question answered by the model. </w:t>
            </w:r>
          </w:p>
        </w:tc>
      </w:tr>
      <w:tr w:rsidR="0008105E" w:rsidRPr="00A743C9" w14:paraId="19F1F9E9" w14:textId="77777777" w:rsidTr="00DB06D6">
        <w:tc>
          <w:tcPr>
            <w:tcW w:w="1559" w:type="dxa"/>
          </w:tcPr>
          <w:p w14:paraId="4B8CFFB7" w14:textId="2699BC15" w:rsidR="0008105E" w:rsidRPr="00A743C9" w:rsidRDefault="0008105E" w:rsidP="0008105E">
            <w:pPr>
              <w:jc w:val="both"/>
              <w:rPr>
                <w:rFonts w:cstheme="minorHAnsi"/>
                <w:sz w:val="18"/>
                <w:szCs w:val="18"/>
              </w:rPr>
            </w:pPr>
            <w:r w:rsidRPr="00A743C9">
              <w:rPr>
                <w:rFonts w:cstheme="minorHAnsi"/>
                <w:sz w:val="18"/>
                <w:szCs w:val="18"/>
              </w:rPr>
              <w:t xml:space="preserve">Feature </w:t>
            </w:r>
            <w:r>
              <w:rPr>
                <w:rFonts w:cstheme="minorHAnsi"/>
                <w:sz w:val="18"/>
                <w:szCs w:val="18"/>
              </w:rPr>
              <w:t>category</w:t>
            </w:r>
          </w:p>
        </w:tc>
        <w:tc>
          <w:tcPr>
            <w:tcW w:w="3119" w:type="dxa"/>
          </w:tcPr>
          <w:p w14:paraId="7B3AF26C" w14:textId="72D13762" w:rsidR="0008105E" w:rsidRPr="00A743C9" w:rsidRDefault="0008105E" w:rsidP="0008105E">
            <w:pPr>
              <w:jc w:val="both"/>
              <w:rPr>
                <w:rFonts w:cstheme="minorHAnsi"/>
                <w:sz w:val="18"/>
                <w:szCs w:val="18"/>
              </w:rPr>
            </w:pPr>
            <w:r w:rsidRPr="00A743C9">
              <w:rPr>
                <w:rFonts w:cstheme="minorHAnsi"/>
                <w:sz w:val="18"/>
                <w:szCs w:val="18"/>
              </w:rPr>
              <w:t>Target variables</w:t>
            </w:r>
          </w:p>
        </w:tc>
        <w:tc>
          <w:tcPr>
            <w:tcW w:w="3969" w:type="dxa"/>
          </w:tcPr>
          <w:p w14:paraId="1F7300CA" w14:textId="5F46AEEC" w:rsidR="0008105E" w:rsidRPr="00A743C9" w:rsidRDefault="0008105E" w:rsidP="0008105E">
            <w:pPr>
              <w:jc w:val="both"/>
              <w:rPr>
                <w:rFonts w:cstheme="minorHAnsi"/>
                <w:sz w:val="18"/>
                <w:szCs w:val="18"/>
              </w:rPr>
            </w:pPr>
            <w:r w:rsidRPr="00A743C9">
              <w:rPr>
                <w:rFonts w:cstheme="minorHAnsi"/>
                <w:sz w:val="18"/>
                <w:szCs w:val="18"/>
              </w:rPr>
              <w:t xml:space="preserve">Target names </w:t>
            </w:r>
          </w:p>
        </w:tc>
      </w:tr>
      <w:tr w:rsidR="0008105E" w:rsidRPr="00A743C9" w14:paraId="3DE76456" w14:textId="77777777" w:rsidTr="00DB06D6">
        <w:trPr>
          <w:trHeight w:val="152"/>
        </w:trPr>
        <w:tc>
          <w:tcPr>
            <w:tcW w:w="1559" w:type="dxa"/>
            <w:vMerge w:val="restart"/>
          </w:tcPr>
          <w:p w14:paraId="42FFEA12" w14:textId="77777777" w:rsidR="0008105E" w:rsidRPr="00A743C9" w:rsidRDefault="0008105E" w:rsidP="0008105E">
            <w:pPr>
              <w:jc w:val="both"/>
              <w:rPr>
                <w:rFonts w:cstheme="minorHAnsi"/>
                <w:sz w:val="18"/>
                <w:szCs w:val="18"/>
              </w:rPr>
            </w:pPr>
            <w:r w:rsidRPr="00A743C9">
              <w:rPr>
                <w:rFonts w:cstheme="minorHAnsi"/>
                <w:sz w:val="18"/>
                <w:szCs w:val="18"/>
              </w:rPr>
              <w:t>Environmental</w:t>
            </w:r>
          </w:p>
        </w:tc>
        <w:tc>
          <w:tcPr>
            <w:tcW w:w="3119" w:type="dxa"/>
            <w:vMerge w:val="restart"/>
          </w:tcPr>
          <w:p w14:paraId="6EC39ECA" w14:textId="77777777" w:rsidR="0008105E" w:rsidRPr="00A743C9" w:rsidRDefault="0008105E" w:rsidP="0008105E">
            <w:pPr>
              <w:jc w:val="both"/>
              <w:rPr>
                <w:rFonts w:cstheme="minorHAnsi"/>
                <w:sz w:val="18"/>
                <w:szCs w:val="18"/>
              </w:rPr>
            </w:pPr>
            <w:r w:rsidRPr="00A743C9">
              <w:rPr>
                <w:rFonts w:cstheme="minorHAnsi"/>
                <w:sz w:val="18"/>
                <w:szCs w:val="18"/>
              </w:rPr>
              <w:t>Vegetation index</w:t>
            </w:r>
          </w:p>
          <w:p w14:paraId="61AF8B97" w14:textId="77777777" w:rsidR="0008105E" w:rsidRPr="00A743C9" w:rsidRDefault="0008105E" w:rsidP="0008105E">
            <w:pPr>
              <w:jc w:val="both"/>
              <w:rPr>
                <w:rFonts w:cstheme="minorHAnsi"/>
                <w:sz w:val="18"/>
                <w:szCs w:val="18"/>
              </w:rPr>
            </w:pPr>
          </w:p>
        </w:tc>
        <w:tc>
          <w:tcPr>
            <w:tcW w:w="3969" w:type="dxa"/>
          </w:tcPr>
          <w:p w14:paraId="268B0263"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lai_hv</w:t>
            </w:r>
            <w:proofErr w:type="spellEnd"/>
            <w:r w:rsidRPr="00A743C9">
              <w:rPr>
                <w:rFonts w:cstheme="minorHAnsi"/>
                <w:sz w:val="18"/>
                <w:szCs w:val="18"/>
              </w:rPr>
              <w:t xml:space="preserve">_* = high vegetation index </w:t>
            </w:r>
          </w:p>
        </w:tc>
      </w:tr>
      <w:tr w:rsidR="0008105E" w:rsidRPr="00A743C9" w14:paraId="52B627F1" w14:textId="77777777" w:rsidTr="00DB06D6">
        <w:trPr>
          <w:trHeight w:val="152"/>
        </w:trPr>
        <w:tc>
          <w:tcPr>
            <w:tcW w:w="1559" w:type="dxa"/>
            <w:vMerge/>
          </w:tcPr>
          <w:p w14:paraId="7100FEF2" w14:textId="77777777" w:rsidR="0008105E" w:rsidRPr="00A743C9" w:rsidRDefault="0008105E" w:rsidP="0008105E">
            <w:pPr>
              <w:jc w:val="both"/>
              <w:rPr>
                <w:rFonts w:cstheme="minorHAnsi"/>
                <w:sz w:val="18"/>
                <w:szCs w:val="18"/>
              </w:rPr>
            </w:pPr>
          </w:p>
        </w:tc>
        <w:tc>
          <w:tcPr>
            <w:tcW w:w="3119" w:type="dxa"/>
            <w:vMerge/>
          </w:tcPr>
          <w:p w14:paraId="4E418399" w14:textId="77777777" w:rsidR="0008105E" w:rsidRPr="00A743C9" w:rsidRDefault="0008105E" w:rsidP="0008105E">
            <w:pPr>
              <w:jc w:val="both"/>
              <w:rPr>
                <w:rFonts w:cstheme="minorHAnsi"/>
                <w:sz w:val="18"/>
                <w:szCs w:val="18"/>
              </w:rPr>
            </w:pPr>
          </w:p>
        </w:tc>
        <w:tc>
          <w:tcPr>
            <w:tcW w:w="3969" w:type="dxa"/>
          </w:tcPr>
          <w:p w14:paraId="42625DD2"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lai_lv</w:t>
            </w:r>
            <w:proofErr w:type="spellEnd"/>
            <w:r w:rsidRPr="00A743C9">
              <w:rPr>
                <w:rFonts w:cstheme="minorHAnsi"/>
                <w:sz w:val="18"/>
                <w:szCs w:val="18"/>
              </w:rPr>
              <w:t>_* = low vegetation index</w:t>
            </w:r>
          </w:p>
        </w:tc>
      </w:tr>
      <w:tr w:rsidR="0008105E" w:rsidRPr="00A743C9" w14:paraId="599BFF8E" w14:textId="77777777" w:rsidTr="00DB06D6">
        <w:tc>
          <w:tcPr>
            <w:tcW w:w="1559" w:type="dxa"/>
          </w:tcPr>
          <w:p w14:paraId="31271C8C" w14:textId="77777777" w:rsidR="0008105E" w:rsidRPr="00A743C9" w:rsidRDefault="0008105E" w:rsidP="0008105E">
            <w:pPr>
              <w:jc w:val="both"/>
              <w:rPr>
                <w:rFonts w:cstheme="minorHAnsi"/>
                <w:sz w:val="18"/>
                <w:szCs w:val="18"/>
              </w:rPr>
            </w:pPr>
          </w:p>
        </w:tc>
        <w:tc>
          <w:tcPr>
            <w:tcW w:w="3119" w:type="dxa"/>
          </w:tcPr>
          <w:p w14:paraId="447EF216" w14:textId="77777777" w:rsidR="0008105E" w:rsidRPr="00A743C9" w:rsidRDefault="0008105E" w:rsidP="0008105E">
            <w:pPr>
              <w:jc w:val="both"/>
              <w:rPr>
                <w:rFonts w:cstheme="minorHAnsi"/>
                <w:sz w:val="18"/>
                <w:szCs w:val="18"/>
              </w:rPr>
            </w:pPr>
            <w:r w:rsidRPr="00A743C9">
              <w:rPr>
                <w:rFonts w:cstheme="minorHAnsi"/>
                <w:sz w:val="18"/>
                <w:szCs w:val="18"/>
              </w:rPr>
              <w:t xml:space="preserve">Normalized deviation water index </w:t>
            </w:r>
          </w:p>
          <w:p w14:paraId="551A1DEB" w14:textId="77777777" w:rsidR="0008105E" w:rsidRPr="00A743C9" w:rsidRDefault="0008105E" w:rsidP="0008105E">
            <w:pPr>
              <w:jc w:val="both"/>
              <w:rPr>
                <w:rFonts w:cstheme="minorHAnsi"/>
                <w:sz w:val="18"/>
                <w:szCs w:val="18"/>
              </w:rPr>
            </w:pPr>
          </w:p>
        </w:tc>
        <w:tc>
          <w:tcPr>
            <w:tcW w:w="3969" w:type="dxa"/>
          </w:tcPr>
          <w:p w14:paraId="65FA97BC"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ndwi</w:t>
            </w:r>
            <w:proofErr w:type="spellEnd"/>
            <w:r w:rsidRPr="00A743C9">
              <w:rPr>
                <w:rFonts w:cstheme="minorHAnsi"/>
                <w:sz w:val="18"/>
                <w:szCs w:val="18"/>
              </w:rPr>
              <w:t>_*</w:t>
            </w:r>
          </w:p>
        </w:tc>
      </w:tr>
      <w:tr w:rsidR="0008105E" w:rsidRPr="00A743C9" w14:paraId="0121C117" w14:textId="77777777" w:rsidTr="00DB06D6">
        <w:tc>
          <w:tcPr>
            <w:tcW w:w="1559" w:type="dxa"/>
          </w:tcPr>
          <w:p w14:paraId="50A7D8E1" w14:textId="77777777" w:rsidR="0008105E" w:rsidRPr="00A743C9" w:rsidRDefault="0008105E" w:rsidP="0008105E">
            <w:pPr>
              <w:jc w:val="both"/>
              <w:rPr>
                <w:rFonts w:cstheme="minorHAnsi"/>
                <w:sz w:val="18"/>
                <w:szCs w:val="18"/>
              </w:rPr>
            </w:pPr>
          </w:p>
        </w:tc>
        <w:tc>
          <w:tcPr>
            <w:tcW w:w="3119" w:type="dxa"/>
          </w:tcPr>
          <w:p w14:paraId="523817F6" w14:textId="77777777" w:rsidR="0008105E" w:rsidRPr="00A743C9" w:rsidRDefault="0008105E" w:rsidP="0008105E">
            <w:pPr>
              <w:jc w:val="both"/>
              <w:rPr>
                <w:rFonts w:cstheme="minorHAnsi"/>
                <w:sz w:val="18"/>
                <w:szCs w:val="18"/>
              </w:rPr>
            </w:pPr>
            <w:r w:rsidRPr="00A743C9">
              <w:rPr>
                <w:rFonts w:cstheme="minorHAnsi"/>
                <w:sz w:val="18"/>
                <w:szCs w:val="18"/>
              </w:rPr>
              <w:t xml:space="preserve">Normalized deviation vegetation index </w:t>
            </w:r>
          </w:p>
        </w:tc>
        <w:tc>
          <w:tcPr>
            <w:tcW w:w="3969" w:type="dxa"/>
          </w:tcPr>
          <w:p w14:paraId="4CFC2B9B"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ndvi</w:t>
            </w:r>
            <w:proofErr w:type="spellEnd"/>
            <w:r w:rsidRPr="00A743C9">
              <w:rPr>
                <w:rFonts w:cstheme="minorHAnsi"/>
                <w:sz w:val="18"/>
                <w:szCs w:val="18"/>
              </w:rPr>
              <w:t xml:space="preserve">_* </w:t>
            </w:r>
          </w:p>
        </w:tc>
      </w:tr>
      <w:tr w:rsidR="0008105E" w:rsidRPr="00A743C9" w14:paraId="03D2D04D" w14:textId="77777777" w:rsidTr="00DB06D6">
        <w:tc>
          <w:tcPr>
            <w:tcW w:w="1559" w:type="dxa"/>
            <w:vMerge w:val="restart"/>
          </w:tcPr>
          <w:p w14:paraId="06F9326D" w14:textId="77777777" w:rsidR="0008105E" w:rsidRPr="00A743C9" w:rsidRDefault="0008105E" w:rsidP="0008105E">
            <w:pPr>
              <w:jc w:val="both"/>
              <w:rPr>
                <w:rFonts w:cstheme="minorHAnsi"/>
                <w:sz w:val="18"/>
                <w:szCs w:val="18"/>
              </w:rPr>
            </w:pPr>
            <w:r w:rsidRPr="00A743C9">
              <w:rPr>
                <w:rFonts w:cstheme="minorHAnsi"/>
                <w:sz w:val="18"/>
                <w:szCs w:val="18"/>
              </w:rPr>
              <w:t>Climate</w:t>
            </w:r>
          </w:p>
        </w:tc>
        <w:tc>
          <w:tcPr>
            <w:tcW w:w="3119" w:type="dxa"/>
          </w:tcPr>
          <w:p w14:paraId="21103360" w14:textId="77777777" w:rsidR="0008105E" w:rsidRPr="00A743C9" w:rsidRDefault="0008105E" w:rsidP="0008105E">
            <w:pPr>
              <w:jc w:val="both"/>
              <w:rPr>
                <w:rFonts w:cstheme="minorHAnsi"/>
                <w:sz w:val="18"/>
                <w:szCs w:val="18"/>
              </w:rPr>
            </w:pPr>
            <w:r w:rsidRPr="00A743C9">
              <w:rPr>
                <w:rFonts w:cstheme="minorHAnsi"/>
                <w:sz w:val="18"/>
                <w:szCs w:val="18"/>
              </w:rPr>
              <w:t>Temperature</w:t>
            </w:r>
          </w:p>
          <w:p w14:paraId="058FBC90" w14:textId="77777777" w:rsidR="0008105E" w:rsidRPr="00A743C9" w:rsidRDefault="0008105E" w:rsidP="0008105E">
            <w:pPr>
              <w:jc w:val="both"/>
              <w:rPr>
                <w:rFonts w:cstheme="minorHAnsi"/>
                <w:sz w:val="18"/>
                <w:szCs w:val="18"/>
              </w:rPr>
            </w:pPr>
          </w:p>
        </w:tc>
        <w:tc>
          <w:tcPr>
            <w:tcW w:w="3969" w:type="dxa"/>
          </w:tcPr>
          <w:p w14:paraId="76419180"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min_temp</w:t>
            </w:r>
            <w:proofErr w:type="spellEnd"/>
            <w:r w:rsidRPr="00A743C9">
              <w:rPr>
                <w:rFonts w:cstheme="minorHAnsi"/>
                <w:sz w:val="18"/>
                <w:szCs w:val="18"/>
              </w:rPr>
              <w:t>_*</w:t>
            </w:r>
          </w:p>
          <w:p w14:paraId="4C77D200"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mean_temp</w:t>
            </w:r>
            <w:proofErr w:type="spellEnd"/>
            <w:r w:rsidRPr="00A743C9">
              <w:rPr>
                <w:rFonts w:cstheme="minorHAnsi"/>
                <w:sz w:val="18"/>
                <w:szCs w:val="18"/>
              </w:rPr>
              <w:t>_*</w:t>
            </w:r>
          </w:p>
          <w:p w14:paraId="2BC01AD9"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maximum_temp</w:t>
            </w:r>
            <w:proofErr w:type="spellEnd"/>
            <w:r w:rsidRPr="00A743C9">
              <w:rPr>
                <w:rFonts w:cstheme="minorHAnsi"/>
                <w:sz w:val="18"/>
                <w:szCs w:val="18"/>
              </w:rPr>
              <w:t>_*</w:t>
            </w:r>
          </w:p>
        </w:tc>
      </w:tr>
      <w:tr w:rsidR="0008105E" w:rsidRPr="00A743C9" w14:paraId="66E96858" w14:textId="77777777" w:rsidTr="00DB06D6">
        <w:tc>
          <w:tcPr>
            <w:tcW w:w="1559" w:type="dxa"/>
            <w:vMerge/>
          </w:tcPr>
          <w:p w14:paraId="498DC8CD" w14:textId="77777777" w:rsidR="0008105E" w:rsidRPr="00A743C9" w:rsidRDefault="0008105E" w:rsidP="0008105E">
            <w:pPr>
              <w:jc w:val="both"/>
              <w:rPr>
                <w:rFonts w:cstheme="minorHAnsi"/>
                <w:sz w:val="18"/>
                <w:szCs w:val="18"/>
              </w:rPr>
            </w:pPr>
          </w:p>
        </w:tc>
        <w:tc>
          <w:tcPr>
            <w:tcW w:w="3119" w:type="dxa"/>
          </w:tcPr>
          <w:p w14:paraId="5F5D4E77" w14:textId="77777777" w:rsidR="0008105E" w:rsidRPr="00A743C9" w:rsidRDefault="0008105E" w:rsidP="0008105E">
            <w:pPr>
              <w:jc w:val="both"/>
              <w:rPr>
                <w:rFonts w:cstheme="minorHAnsi"/>
                <w:sz w:val="18"/>
                <w:szCs w:val="18"/>
              </w:rPr>
            </w:pPr>
            <w:r w:rsidRPr="00A743C9">
              <w:rPr>
                <w:rFonts w:cstheme="minorHAnsi"/>
                <w:sz w:val="18"/>
                <w:szCs w:val="18"/>
              </w:rPr>
              <w:t>Precipitation</w:t>
            </w:r>
          </w:p>
        </w:tc>
        <w:tc>
          <w:tcPr>
            <w:tcW w:w="3969" w:type="dxa"/>
          </w:tcPr>
          <w:p w14:paraId="19981DF3"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total_rain</w:t>
            </w:r>
            <w:proofErr w:type="spellEnd"/>
            <w:r w:rsidRPr="00A743C9">
              <w:rPr>
                <w:rFonts w:cstheme="minorHAnsi"/>
                <w:sz w:val="18"/>
                <w:szCs w:val="18"/>
              </w:rPr>
              <w:t>_*</w:t>
            </w:r>
          </w:p>
          <w:p w14:paraId="7BC1AA45"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total_rain</w:t>
            </w:r>
            <w:proofErr w:type="spellEnd"/>
            <w:r w:rsidRPr="00A743C9">
              <w:rPr>
                <w:rFonts w:cstheme="minorHAnsi"/>
                <w:sz w:val="18"/>
                <w:szCs w:val="18"/>
              </w:rPr>
              <w:t>_*</w:t>
            </w:r>
          </w:p>
          <w:p w14:paraId="4FAE25B5"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total_rain</w:t>
            </w:r>
            <w:proofErr w:type="spellEnd"/>
            <w:r w:rsidRPr="00A743C9">
              <w:rPr>
                <w:rFonts w:cstheme="minorHAnsi"/>
                <w:sz w:val="18"/>
                <w:szCs w:val="18"/>
              </w:rPr>
              <w:t>_*</w:t>
            </w:r>
          </w:p>
        </w:tc>
      </w:tr>
      <w:tr w:rsidR="0008105E" w:rsidRPr="00A743C9" w14:paraId="00680858" w14:textId="77777777" w:rsidTr="00DB06D6">
        <w:tc>
          <w:tcPr>
            <w:tcW w:w="1559" w:type="dxa"/>
            <w:vMerge w:val="restart"/>
          </w:tcPr>
          <w:p w14:paraId="2354DEC6" w14:textId="77777777" w:rsidR="0008105E" w:rsidRPr="00A743C9" w:rsidRDefault="0008105E" w:rsidP="0008105E">
            <w:pPr>
              <w:jc w:val="both"/>
              <w:rPr>
                <w:rFonts w:cstheme="minorHAnsi"/>
                <w:sz w:val="18"/>
                <w:szCs w:val="18"/>
              </w:rPr>
            </w:pPr>
            <w:r w:rsidRPr="00A743C9">
              <w:rPr>
                <w:rFonts w:cstheme="minorHAnsi"/>
                <w:sz w:val="18"/>
                <w:szCs w:val="18"/>
              </w:rPr>
              <w:t>Bioclimatic</w:t>
            </w:r>
          </w:p>
        </w:tc>
        <w:tc>
          <w:tcPr>
            <w:tcW w:w="3119" w:type="dxa"/>
          </w:tcPr>
          <w:p w14:paraId="09F30D80" w14:textId="77777777" w:rsidR="0008105E" w:rsidRPr="00A743C9" w:rsidRDefault="0008105E" w:rsidP="0008105E">
            <w:pPr>
              <w:jc w:val="both"/>
              <w:rPr>
                <w:rFonts w:cstheme="minorHAnsi"/>
                <w:sz w:val="18"/>
                <w:szCs w:val="18"/>
              </w:rPr>
            </w:pPr>
            <w:r w:rsidRPr="00A743C9">
              <w:rPr>
                <w:rFonts w:cstheme="minorHAnsi"/>
                <w:sz w:val="18"/>
                <w:szCs w:val="18"/>
              </w:rPr>
              <w:t>Temperature-related</w:t>
            </w:r>
          </w:p>
        </w:tc>
        <w:tc>
          <w:tcPr>
            <w:tcW w:w="3969" w:type="dxa"/>
          </w:tcPr>
          <w:p w14:paraId="4C59AA7C" w14:textId="77777777" w:rsidR="0008105E" w:rsidRPr="0088052C" w:rsidRDefault="0008105E" w:rsidP="0008105E">
            <w:pPr>
              <w:jc w:val="both"/>
              <w:rPr>
                <w:rFonts w:cstheme="minorHAnsi"/>
                <w:sz w:val="18"/>
                <w:szCs w:val="18"/>
              </w:rPr>
            </w:pPr>
            <w:r w:rsidRPr="0088052C">
              <w:rPr>
                <w:rFonts w:cstheme="minorHAnsi"/>
                <w:sz w:val="18"/>
                <w:szCs w:val="18"/>
              </w:rPr>
              <w:t>BIO1 = Annual Mean Temperature</w:t>
            </w:r>
          </w:p>
          <w:p w14:paraId="26EE3FB9" w14:textId="77777777" w:rsidR="0008105E" w:rsidRPr="0088052C" w:rsidRDefault="0008105E" w:rsidP="0008105E">
            <w:pPr>
              <w:jc w:val="both"/>
              <w:rPr>
                <w:rFonts w:cstheme="minorHAnsi"/>
                <w:sz w:val="18"/>
                <w:szCs w:val="18"/>
              </w:rPr>
            </w:pPr>
            <w:r w:rsidRPr="0088052C">
              <w:rPr>
                <w:rFonts w:cstheme="minorHAnsi"/>
                <w:sz w:val="18"/>
                <w:szCs w:val="18"/>
              </w:rPr>
              <w:t>BIO2 = Mean Diurnal Range (Mean of monthly (max temp - min temp))</w:t>
            </w:r>
          </w:p>
          <w:p w14:paraId="1D0F6C88" w14:textId="77777777" w:rsidR="0008105E" w:rsidRPr="0088052C" w:rsidRDefault="0008105E" w:rsidP="0008105E">
            <w:pPr>
              <w:jc w:val="both"/>
              <w:rPr>
                <w:rFonts w:cstheme="minorHAnsi"/>
                <w:sz w:val="18"/>
                <w:szCs w:val="18"/>
              </w:rPr>
            </w:pPr>
            <w:r w:rsidRPr="0088052C">
              <w:rPr>
                <w:rFonts w:cstheme="minorHAnsi"/>
                <w:sz w:val="18"/>
                <w:szCs w:val="18"/>
              </w:rPr>
              <w:t xml:space="preserve">BIO3 = </w:t>
            </w:r>
            <w:proofErr w:type="spellStart"/>
            <w:r w:rsidRPr="0088052C">
              <w:rPr>
                <w:rFonts w:cstheme="minorHAnsi"/>
                <w:sz w:val="18"/>
                <w:szCs w:val="18"/>
              </w:rPr>
              <w:t>Isothermality</w:t>
            </w:r>
            <w:proofErr w:type="spellEnd"/>
            <w:r w:rsidRPr="0088052C">
              <w:rPr>
                <w:rFonts w:cstheme="minorHAnsi"/>
                <w:sz w:val="18"/>
                <w:szCs w:val="18"/>
              </w:rPr>
              <w:t xml:space="preserve"> (BIO2/BIO7) (×100)</w:t>
            </w:r>
          </w:p>
          <w:p w14:paraId="73C36C74" w14:textId="77777777" w:rsidR="0008105E" w:rsidRPr="0088052C" w:rsidRDefault="0008105E" w:rsidP="0008105E">
            <w:pPr>
              <w:jc w:val="both"/>
              <w:rPr>
                <w:rFonts w:cstheme="minorHAnsi"/>
                <w:sz w:val="18"/>
                <w:szCs w:val="18"/>
              </w:rPr>
            </w:pPr>
            <w:r w:rsidRPr="0088052C">
              <w:rPr>
                <w:rFonts w:cstheme="minorHAnsi"/>
                <w:sz w:val="18"/>
                <w:szCs w:val="18"/>
              </w:rPr>
              <w:t>BIO4 = Temperature Seasonality (standard deviation ×100)</w:t>
            </w:r>
          </w:p>
          <w:p w14:paraId="2B24902F" w14:textId="77777777" w:rsidR="0008105E" w:rsidRPr="0088052C" w:rsidRDefault="0008105E" w:rsidP="0008105E">
            <w:pPr>
              <w:jc w:val="both"/>
              <w:rPr>
                <w:rFonts w:cstheme="minorHAnsi"/>
                <w:sz w:val="18"/>
                <w:szCs w:val="18"/>
              </w:rPr>
            </w:pPr>
            <w:r w:rsidRPr="0088052C">
              <w:rPr>
                <w:rFonts w:cstheme="minorHAnsi"/>
                <w:sz w:val="18"/>
                <w:szCs w:val="18"/>
              </w:rPr>
              <w:t>BIO5 = Max Temperature of Warmest Month</w:t>
            </w:r>
          </w:p>
          <w:p w14:paraId="34BC203C" w14:textId="77777777" w:rsidR="0008105E" w:rsidRPr="0088052C" w:rsidRDefault="0008105E" w:rsidP="0008105E">
            <w:pPr>
              <w:jc w:val="both"/>
              <w:rPr>
                <w:rFonts w:cstheme="minorHAnsi"/>
                <w:sz w:val="18"/>
                <w:szCs w:val="18"/>
              </w:rPr>
            </w:pPr>
            <w:r w:rsidRPr="0088052C">
              <w:rPr>
                <w:rFonts w:cstheme="minorHAnsi"/>
                <w:sz w:val="18"/>
                <w:szCs w:val="18"/>
              </w:rPr>
              <w:t>BIO6 = Min Temperature of Coldest Month</w:t>
            </w:r>
          </w:p>
          <w:p w14:paraId="302D6A60" w14:textId="77777777" w:rsidR="0008105E" w:rsidRPr="0088052C" w:rsidRDefault="0008105E" w:rsidP="0008105E">
            <w:pPr>
              <w:jc w:val="both"/>
              <w:rPr>
                <w:rFonts w:cstheme="minorHAnsi"/>
                <w:sz w:val="18"/>
                <w:szCs w:val="18"/>
              </w:rPr>
            </w:pPr>
            <w:r w:rsidRPr="0088052C">
              <w:rPr>
                <w:rFonts w:cstheme="minorHAnsi"/>
                <w:sz w:val="18"/>
                <w:szCs w:val="18"/>
              </w:rPr>
              <w:t>BIO7 = Temperature Annual Range (BIO5-BIO6)</w:t>
            </w:r>
          </w:p>
          <w:p w14:paraId="5956B0C7" w14:textId="77777777" w:rsidR="0008105E" w:rsidRPr="0088052C" w:rsidRDefault="0008105E" w:rsidP="0008105E">
            <w:pPr>
              <w:jc w:val="both"/>
              <w:rPr>
                <w:rFonts w:cstheme="minorHAnsi"/>
                <w:sz w:val="18"/>
                <w:szCs w:val="18"/>
              </w:rPr>
            </w:pPr>
            <w:r w:rsidRPr="0088052C">
              <w:rPr>
                <w:rFonts w:cstheme="minorHAnsi"/>
                <w:sz w:val="18"/>
                <w:szCs w:val="18"/>
              </w:rPr>
              <w:t>BIO8 = Mean Temperature of Wettest Quarter</w:t>
            </w:r>
          </w:p>
          <w:p w14:paraId="6DC89C34" w14:textId="77777777" w:rsidR="0008105E" w:rsidRPr="0088052C" w:rsidRDefault="0008105E" w:rsidP="0008105E">
            <w:pPr>
              <w:jc w:val="both"/>
              <w:rPr>
                <w:rFonts w:cstheme="minorHAnsi"/>
                <w:sz w:val="18"/>
                <w:szCs w:val="18"/>
              </w:rPr>
            </w:pPr>
            <w:r w:rsidRPr="0088052C">
              <w:rPr>
                <w:rFonts w:cstheme="minorHAnsi"/>
                <w:sz w:val="18"/>
                <w:szCs w:val="18"/>
              </w:rPr>
              <w:t>BIO9 = Mean Temperature of Driest Quarter</w:t>
            </w:r>
          </w:p>
          <w:p w14:paraId="441D75E5" w14:textId="77777777" w:rsidR="0008105E" w:rsidRPr="0088052C" w:rsidRDefault="0008105E" w:rsidP="0008105E">
            <w:pPr>
              <w:jc w:val="both"/>
              <w:rPr>
                <w:rFonts w:cstheme="minorHAnsi"/>
                <w:sz w:val="18"/>
                <w:szCs w:val="18"/>
              </w:rPr>
            </w:pPr>
            <w:r w:rsidRPr="0088052C">
              <w:rPr>
                <w:rFonts w:cstheme="minorHAnsi"/>
                <w:sz w:val="18"/>
                <w:szCs w:val="18"/>
              </w:rPr>
              <w:t>BIO10 = Mean Temperature of Warmest Quarter</w:t>
            </w:r>
          </w:p>
          <w:p w14:paraId="3940A789" w14:textId="77777777" w:rsidR="0008105E" w:rsidRPr="00A743C9" w:rsidRDefault="0008105E" w:rsidP="0008105E">
            <w:pPr>
              <w:jc w:val="both"/>
              <w:rPr>
                <w:rFonts w:cstheme="minorHAnsi"/>
                <w:sz w:val="18"/>
                <w:szCs w:val="18"/>
              </w:rPr>
            </w:pPr>
            <w:r w:rsidRPr="0088052C">
              <w:rPr>
                <w:rFonts w:cstheme="minorHAnsi"/>
                <w:sz w:val="18"/>
                <w:szCs w:val="18"/>
              </w:rPr>
              <w:t>BIO11 = Mean Temperature of Coldest Quarter</w:t>
            </w:r>
          </w:p>
        </w:tc>
      </w:tr>
      <w:tr w:rsidR="0008105E" w:rsidRPr="00A743C9" w14:paraId="4B7977FF" w14:textId="77777777" w:rsidTr="00DB06D6">
        <w:tc>
          <w:tcPr>
            <w:tcW w:w="1559" w:type="dxa"/>
            <w:vMerge/>
          </w:tcPr>
          <w:p w14:paraId="3214B5B7" w14:textId="77777777" w:rsidR="0008105E" w:rsidRPr="00A743C9" w:rsidRDefault="0008105E" w:rsidP="0008105E">
            <w:pPr>
              <w:jc w:val="both"/>
              <w:rPr>
                <w:rFonts w:cstheme="minorHAnsi"/>
                <w:sz w:val="18"/>
                <w:szCs w:val="18"/>
              </w:rPr>
            </w:pPr>
          </w:p>
        </w:tc>
        <w:tc>
          <w:tcPr>
            <w:tcW w:w="3119" w:type="dxa"/>
          </w:tcPr>
          <w:p w14:paraId="5F8C0B97" w14:textId="77777777" w:rsidR="0008105E" w:rsidRPr="00A743C9" w:rsidRDefault="0008105E" w:rsidP="0008105E">
            <w:pPr>
              <w:jc w:val="both"/>
              <w:rPr>
                <w:rFonts w:cstheme="minorHAnsi"/>
                <w:sz w:val="18"/>
                <w:szCs w:val="18"/>
              </w:rPr>
            </w:pPr>
            <w:r w:rsidRPr="00A743C9">
              <w:rPr>
                <w:rFonts w:cstheme="minorHAnsi"/>
                <w:sz w:val="18"/>
                <w:szCs w:val="18"/>
              </w:rPr>
              <w:t>Precipitation-related</w:t>
            </w:r>
          </w:p>
        </w:tc>
        <w:tc>
          <w:tcPr>
            <w:tcW w:w="3969" w:type="dxa"/>
          </w:tcPr>
          <w:p w14:paraId="1AA58D7A" w14:textId="77777777" w:rsidR="0008105E" w:rsidRPr="00D05745" w:rsidRDefault="0008105E" w:rsidP="0008105E">
            <w:pPr>
              <w:jc w:val="both"/>
              <w:rPr>
                <w:rFonts w:cstheme="minorHAnsi"/>
                <w:sz w:val="18"/>
                <w:szCs w:val="18"/>
              </w:rPr>
            </w:pPr>
            <w:r w:rsidRPr="00D05745">
              <w:rPr>
                <w:rFonts w:cstheme="minorHAnsi"/>
                <w:sz w:val="18"/>
                <w:szCs w:val="18"/>
              </w:rPr>
              <w:t>BIO12 = Annual Precipitation</w:t>
            </w:r>
          </w:p>
          <w:p w14:paraId="5C315131" w14:textId="77777777" w:rsidR="0008105E" w:rsidRPr="00D05745" w:rsidRDefault="0008105E" w:rsidP="0008105E">
            <w:pPr>
              <w:jc w:val="both"/>
              <w:rPr>
                <w:rFonts w:cstheme="minorHAnsi"/>
                <w:sz w:val="18"/>
                <w:szCs w:val="18"/>
              </w:rPr>
            </w:pPr>
            <w:r w:rsidRPr="00D05745">
              <w:rPr>
                <w:rFonts w:cstheme="minorHAnsi"/>
                <w:sz w:val="18"/>
                <w:szCs w:val="18"/>
              </w:rPr>
              <w:t>BIO13 = Precipitation of Wettest Month</w:t>
            </w:r>
          </w:p>
          <w:p w14:paraId="6B04B6C4" w14:textId="77777777" w:rsidR="0008105E" w:rsidRPr="00D05745" w:rsidRDefault="0008105E" w:rsidP="0008105E">
            <w:pPr>
              <w:jc w:val="both"/>
              <w:rPr>
                <w:rFonts w:cstheme="minorHAnsi"/>
                <w:sz w:val="18"/>
                <w:szCs w:val="18"/>
              </w:rPr>
            </w:pPr>
            <w:r w:rsidRPr="00D05745">
              <w:rPr>
                <w:rFonts w:cstheme="minorHAnsi"/>
                <w:sz w:val="18"/>
                <w:szCs w:val="18"/>
              </w:rPr>
              <w:t>BIO14 = Precipitation of Driest Month</w:t>
            </w:r>
          </w:p>
          <w:p w14:paraId="2EE4619C" w14:textId="77777777" w:rsidR="0008105E" w:rsidRPr="00D05745" w:rsidRDefault="0008105E" w:rsidP="0008105E">
            <w:pPr>
              <w:jc w:val="both"/>
              <w:rPr>
                <w:rFonts w:cstheme="minorHAnsi"/>
                <w:sz w:val="18"/>
                <w:szCs w:val="18"/>
              </w:rPr>
            </w:pPr>
            <w:r w:rsidRPr="00D05745">
              <w:rPr>
                <w:rFonts w:cstheme="minorHAnsi"/>
                <w:sz w:val="18"/>
                <w:szCs w:val="18"/>
              </w:rPr>
              <w:t>BIO15 = Precipitation Seasonality (Coefficient of Variation)</w:t>
            </w:r>
          </w:p>
          <w:p w14:paraId="0A816070" w14:textId="77777777" w:rsidR="0008105E" w:rsidRPr="00D05745" w:rsidRDefault="0008105E" w:rsidP="0008105E">
            <w:pPr>
              <w:jc w:val="both"/>
              <w:rPr>
                <w:rFonts w:cstheme="minorHAnsi"/>
                <w:sz w:val="18"/>
                <w:szCs w:val="18"/>
              </w:rPr>
            </w:pPr>
            <w:r w:rsidRPr="00D05745">
              <w:rPr>
                <w:rFonts w:cstheme="minorHAnsi"/>
                <w:sz w:val="18"/>
                <w:szCs w:val="18"/>
              </w:rPr>
              <w:t>BIO16 = Precipitation of Wettest Quarter</w:t>
            </w:r>
          </w:p>
          <w:p w14:paraId="205D5619" w14:textId="77777777" w:rsidR="0008105E" w:rsidRPr="00D05745" w:rsidRDefault="0008105E" w:rsidP="0008105E">
            <w:pPr>
              <w:jc w:val="both"/>
              <w:rPr>
                <w:rFonts w:cstheme="minorHAnsi"/>
                <w:sz w:val="18"/>
                <w:szCs w:val="18"/>
              </w:rPr>
            </w:pPr>
            <w:r w:rsidRPr="00D05745">
              <w:rPr>
                <w:rFonts w:cstheme="minorHAnsi"/>
                <w:sz w:val="18"/>
                <w:szCs w:val="18"/>
              </w:rPr>
              <w:t>BIO17 = Precipitation of Driest Quarter</w:t>
            </w:r>
          </w:p>
          <w:p w14:paraId="37BCB368" w14:textId="77777777" w:rsidR="0008105E" w:rsidRPr="00D05745" w:rsidRDefault="0008105E" w:rsidP="0008105E">
            <w:pPr>
              <w:jc w:val="both"/>
              <w:rPr>
                <w:rFonts w:cstheme="minorHAnsi"/>
                <w:sz w:val="18"/>
                <w:szCs w:val="18"/>
              </w:rPr>
            </w:pPr>
            <w:r w:rsidRPr="00D05745">
              <w:rPr>
                <w:rFonts w:cstheme="minorHAnsi"/>
                <w:sz w:val="18"/>
                <w:szCs w:val="18"/>
              </w:rPr>
              <w:t>BIO18 = Precipitation of Warmest Quarter</w:t>
            </w:r>
          </w:p>
          <w:p w14:paraId="5D3B6AB5" w14:textId="77777777" w:rsidR="0008105E" w:rsidRPr="00A743C9" w:rsidRDefault="0008105E" w:rsidP="0008105E">
            <w:pPr>
              <w:jc w:val="both"/>
              <w:rPr>
                <w:rFonts w:cstheme="minorHAnsi"/>
                <w:sz w:val="18"/>
                <w:szCs w:val="18"/>
              </w:rPr>
            </w:pPr>
            <w:r w:rsidRPr="00D05745">
              <w:rPr>
                <w:rFonts w:cstheme="minorHAnsi"/>
                <w:sz w:val="18"/>
                <w:szCs w:val="18"/>
              </w:rPr>
              <w:t>BIO19 = Precipitation of Coldest Quarter</w:t>
            </w:r>
          </w:p>
        </w:tc>
      </w:tr>
      <w:tr w:rsidR="0008105E" w:rsidRPr="00A743C9" w14:paraId="79BA7536" w14:textId="77777777" w:rsidTr="00DB06D6">
        <w:tc>
          <w:tcPr>
            <w:tcW w:w="1559" w:type="dxa"/>
          </w:tcPr>
          <w:p w14:paraId="0DFD4E1A" w14:textId="77777777" w:rsidR="0008105E" w:rsidRPr="00A743C9" w:rsidRDefault="0008105E" w:rsidP="0008105E">
            <w:pPr>
              <w:jc w:val="both"/>
              <w:rPr>
                <w:rFonts w:cstheme="minorHAnsi"/>
                <w:sz w:val="18"/>
                <w:szCs w:val="18"/>
              </w:rPr>
            </w:pPr>
            <w:r w:rsidRPr="00A743C9">
              <w:rPr>
                <w:rFonts w:cstheme="minorHAnsi"/>
                <w:sz w:val="18"/>
                <w:szCs w:val="18"/>
              </w:rPr>
              <w:t>Trade</w:t>
            </w:r>
          </w:p>
        </w:tc>
        <w:tc>
          <w:tcPr>
            <w:tcW w:w="3119" w:type="dxa"/>
          </w:tcPr>
          <w:p w14:paraId="49A9F477" w14:textId="77777777" w:rsidR="0008105E" w:rsidRPr="00A743C9" w:rsidRDefault="0008105E" w:rsidP="0008105E">
            <w:pPr>
              <w:jc w:val="both"/>
              <w:rPr>
                <w:rFonts w:cstheme="minorHAnsi"/>
                <w:sz w:val="18"/>
                <w:szCs w:val="18"/>
              </w:rPr>
            </w:pPr>
            <w:r w:rsidRPr="00A743C9">
              <w:rPr>
                <w:rFonts w:cstheme="minorHAnsi"/>
                <w:sz w:val="18"/>
                <w:szCs w:val="18"/>
              </w:rPr>
              <w:t>Goods traded/year</w:t>
            </w:r>
          </w:p>
        </w:tc>
        <w:tc>
          <w:tcPr>
            <w:tcW w:w="3969" w:type="dxa"/>
          </w:tcPr>
          <w:p w14:paraId="18145BD7" w14:textId="77777777" w:rsidR="0008105E" w:rsidRPr="00A743C9" w:rsidRDefault="0008105E" w:rsidP="0008105E">
            <w:pPr>
              <w:jc w:val="both"/>
              <w:rPr>
                <w:rFonts w:cstheme="minorHAnsi"/>
                <w:sz w:val="18"/>
                <w:szCs w:val="18"/>
              </w:rPr>
            </w:pPr>
            <w:r w:rsidRPr="00A743C9">
              <w:rPr>
                <w:rFonts w:cstheme="minorHAnsi"/>
                <w:sz w:val="18"/>
                <w:szCs w:val="18"/>
              </w:rPr>
              <w:t>Loading = Annual trading loading</w:t>
            </w:r>
          </w:p>
          <w:p w14:paraId="6013FC14" w14:textId="77777777" w:rsidR="0008105E" w:rsidRPr="00A743C9" w:rsidRDefault="0008105E" w:rsidP="0008105E">
            <w:pPr>
              <w:jc w:val="both"/>
              <w:rPr>
                <w:rFonts w:cstheme="minorHAnsi"/>
                <w:sz w:val="18"/>
                <w:szCs w:val="18"/>
              </w:rPr>
            </w:pPr>
            <w:r w:rsidRPr="00A743C9">
              <w:rPr>
                <w:rFonts w:cstheme="minorHAnsi"/>
                <w:sz w:val="18"/>
                <w:szCs w:val="18"/>
              </w:rPr>
              <w:t>Unloading = Annual trading unloading</w:t>
            </w:r>
          </w:p>
        </w:tc>
      </w:tr>
      <w:tr w:rsidR="0008105E" w:rsidRPr="00A743C9" w14:paraId="386A0C78" w14:textId="77777777" w:rsidTr="00DB06D6">
        <w:tc>
          <w:tcPr>
            <w:tcW w:w="1559" w:type="dxa"/>
          </w:tcPr>
          <w:p w14:paraId="012F92AE" w14:textId="77777777" w:rsidR="0008105E" w:rsidRPr="00A743C9" w:rsidRDefault="0008105E" w:rsidP="0008105E">
            <w:pPr>
              <w:jc w:val="both"/>
              <w:rPr>
                <w:rFonts w:cstheme="minorHAnsi"/>
                <w:sz w:val="18"/>
                <w:szCs w:val="18"/>
              </w:rPr>
            </w:pPr>
            <w:r w:rsidRPr="00A743C9">
              <w:rPr>
                <w:rFonts w:cstheme="minorHAnsi"/>
                <w:sz w:val="18"/>
                <w:szCs w:val="18"/>
              </w:rPr>
              <w:t>Economic</w:t>
            </w:r>
          </w:p>
        </w:tc>
        <w:tc>
          <w:tcPr>
            <w:tcW w:w="3119" w:type="dxa"/>
          </w:tcPr>
          <w:p w14:paraId="191ACCA5" w14:textId="77777777" w:rsidR="0008105E" w:rsidRPr="00A743C9" w:rsidRDefault="0008105E" w:rsidP="0008105E">
            <w:pPr>
              <w:jc w:val="both"/>
              <w:rPr>
                <w:rFonts w:cstheme="minorHAnsi"/>
                <w:sz w:val="18"/>
                <w:szCs w:val="18"/>
              </w:rPr>
            </w:pPr>
            <w:r w:rsidRPr="00A743C9">
              <w:rPr>
                <w:rFonts w:cstheme="minorHAnsi"/>
                <w:sz w:val="18"/>
                <w:szCs w:val="18"/>
              </w:rPr>
              <w:t>Income/year (in Million Euros)</w:t>
            </w:r>
          </w:p>
        </w:tc>
        <w:tc>
          <w:tcPr>
            <w:tcW w:w="3969" w:type="dxa"/>
          </w:tcPr>
          <w:p w14:paraId="34298898" w14:textId="77777777" w:rsidR="0008105E" w:rsidRPr="00A743C9" w:rsidRDefault="0008105E" w:rsidP="0008105E">
            <w:pPr>
              <w:jc w:val="both"/>
              <w:rPr>
                <w:rFonts w:cstheme="minorHAnsi"/>
                <w:sz w:val="18"/>
                <w:szCs w:val="18"/>
              </w:rPr>
            </w:pPr>
            <w:proofErr w:type="spellStart"/>
            <w:r w:rsidRPr="00A743C9">
              <w:rPr>
                <w:rFonts w:cstheme="minorHAnsi"/>
                <w:sz w:val="18"/>
                <w:szCs w:val="18"/>
              </w:rPr>
              <w:t>GDP_Annual</w:t>
            </w:r>
            <w:proofErr w:type="spellEnd"/>
            <w:r w:rsidRPr="00A743C9">
              <w:rPr>
                <w:rFonts w:cstheme="minorHAnsi"/>
                <w:sz w:val="18"/>
                <w:szCs w:val="18"/>
              </w:rPr>
              <w:t xml:space="preserve"> = Annual mean regional income</w:t>
            </w:r>
          </w:p>
        </w:tc>
      </w:tr>
      <w:tr w:rsidR="0008105E" w:rsidRPr="00A743C9" w14:paraId="09E61809" w14:textId="77777777" w:rsidTr="00DB06D6">
        <w:trPr>
          <w:trHeight w:val="66"/>
        </w:trPr>
        <w:tc>
          <w:tcPr>
            <w:tcW w:w="1559" w:type="dxa"/>
            <w:vMerge w:val="restart"/>
          </w:tcPr>
          <w:p w14:paraId="576D203C" w14:textId="77777777" w:rsidR="0008105E" w:rsidRPr="00A743C9" w:rsidRDefault="0008105E" w:rsidP="0008105E">
            <w:pPr>
              <w:jc w:val="both"/>
              <w:rPr>
                <w:rFonts w:cstheme="minorHAnsi"/>
                <w:sz w:val="18"/>
                <w:szCs w:val="18"/>
              </w:rPr>
            </w:pPr>
            <w:r w:rsidRPr="00A743C9">
              <w:rPr>
                <w:rFonts w:cstheme="minorHAnsi"/>
                <w:sz w:val="18"/>
                <w:szCs w:val="18"/>
              </w:rPr>
              <w:t>Demographic</w:t>
            </w:r>
          </w:p>
        </w:tc>
        <w:tc>
          <w:tcPr>
            <w:tcW w:w="3119" w:type="dxa"/>
            <w:vMerge w:val="restart"/>
          </w:tcPr>
          <w:p w14:paraId="107A8EA4" w14:textId="77777777" w:rsidR="0008105E" w:rsidRPr="00A743C9" w:rsidRDefault="0008105E" w:rsidP="0008105E">
            <w:pPr>
              <w:jc w:val="both"/>
              <w:rPr>
                <w:rFonts w:cstheme="minorHAnsi"/>
                <w:sz w:val="18"/>
                <w:szCs w:val="18"/>
              </w:rPr>
            </w:pPr>
            <w:r w:rsidRPr="00A743C9">
              <w:rPr>
                <w:rFonts w:cstheme="minorHAnsi"/>
                <w:sz w:val="18"/>
                <w:szCs w:val="18"/>
              </w:rPr>
              <w:t>Female population /year</w:t>
            </w:r>
          </w:p>
          <w:p w14:paraId="48BEF22F" w14:textId="77777777" w:rsidR="0008105E" w:rsidRPr="00A743C9" w:rsidRDefault="0008105E" w:rsidP="0008105E">
            <w:pPr>
              <w:jc w:val="both"/>
              <w:rPr>
                <w:rFonts w:cstheme="minorHAnsi"/>
                <w:sz w:val="18"/>
                <w:szCs w:val="18"/>
              </w:rPr>
            </w:pPr>
          </w:p>
        </w:tc>
        <w:tc>
          <w:tcPr>
            <w:tcW w:w="3969" w:type="dxa"/>
          </w:tcPr>
          <w:p w14:paraId="605DCF49" w14:textId="77777777" w:rsidR="0008105E" w:rsidRPr="00A743C9" w:rsidRDefault="0008105E" w:rsidP="0008105E">
            <w:pPr>
              <w:jc w:val="both"/>
              <w:rPr>
                <w:rFonts w:cstheme="minorHAnsi"/>
                <w:sz w:val="18"/>
                <w:szCs w:val="18"/>
              </w:rPr>
            </w:pPr>
            <w:r w:rsidRPr="00A743C9">
              <w:rPr>
                <w:rFonts w:cstheme="minorHAnsi"/>
                <w:sz w:val="18"/>
                <w:szCs w:val="18"/>
              </w:rPr>
              <w:t>F_TOTAL</w:t>
            </w:r>
            <w:r w:rsidRPr="00A743C9">
              <w:rPr>
                <w:rFonts w:cstheme="minorHAnsi"/>
                <w:sz w:val="18"/>
                <w:szCs w:val="18"/>
              </w:rPr>
              <w:tab/>
              <w:t>= Total Female population</w:t>
            </w:r>
            <w:r w:rsidRPr="00A743C9">
              <w:rPr>
                <w:rFonts w:cstheme="minorHAnsi"/>
                <w:sz w:val="18"/>
                <w:szCs w:val="18"/>
              </w:rPr>
              <w:tab/>
            </w:r>
            <w:r w:rsidRPr="00A743C9">
              <w:rPr>
                <w:rFonts w:cstheme="minorHAnsi"/>
                <w:sz w:val="18"/>
                <w:szCs w:val="18"/>
              </w:rPr>
              <w:tab/>
            </w:r>
          </w:p>
        </w:tc>
      </w:tr>
      <w:tr w:rsidR="0008105E" w:rsidRPr="00A743C9" w14:paraId="6F33AA2B" w14:textId="77777777" w:rsidTr="00DB06D6">
        <w:trPr>
          <w:trHeight w:val="66"/>
        </w:trPr>
        <w:tc>
          <w:tcPr>
            <w:tcW w:w="1559" w:type="dxa"/>
            <w:vMerge/>
          </w:tcPr>
          <w:p w14:paraId="5B34D60D" w14:textId="77777777" w:rsidR="0008105E" w:rsidRPr="00A743C9" w:rsidRDefault="0008105E" w:rsidP="0008105E">
            <w:pPr>
              <w:jc w:val="both"/>
              <w:rPr>
                <w:rFonts w:cstheme="minorHAnsi"/>
                <w:sz w:val="18"/>
                <w:szCs w:val="18"/>
              </w:rPr>
            </w:pPr>
          </w:p>
        </w:tc>
        <w:tc>
          <w:tcPr>
            <w:tcW w:w="3119" w:type="dxa"/>
            <w:vMerge/>
          </w:tcPr>
          <w:p w14:paraId="1504A730" w14:textId="77777777" w:rsidR="0008105E" w:rsidRPr="00A743C9" w:rsidRDefault="0008105E" w:rsidP="0008105E">
            <w:pPr>
              <w:jc w:val="both"/>
              <w:rPr>
                <w:rFonts w:cstheme="minorHAnsi"/>
                <w:sz w:val="18"/>
                <w:szCs w:val="18"/>
              </w:rPr>
            </w:pPr>
          </w:p>
        </w:tc>
        <w:tc>
          <w:tcPr>
            <w:tcW w:w="3969" w:type="dxa"/>
          </w:tcPr>
          <w:p w14:paraId="6E8E9694" w14:textId="77777777" w:rsidR="0008105E" w:rsidRPr="00A743C9" w:rsidRDefault="0008105E" w:rsidP="0008105E">
            <w:pPr>
              <w:jc w:val="both"/>
              <w:rPr>
                <w:rFonts w:cstheme="minorHAnsi"/>
                <w:sz w:val="18"/>
                <w:szCs w:val="18"/>
              </w:rPr>
            </w:pPr>
            <w:r w:rsidRPr="00A743C9">
              <w:rPr>
                <w:rFonts w:cstheme="minorHAnsi"/>
                <w:sz w:val="18"/>
                <w:szCs w:val="18"/>
              </w:rPr>
              <w:t xml:space="preserve">F_Y_15-64 = Female 15 – 64 Years </w:t>
            </w:r>
          </w:p>
        </w:tc>
      </w:tr>
      <w:tr w:rsidR="0008105E" w:rsidRPr="00A743C9" w14:paraId="41330568" w14:textId="77777777" w:rsidTr="00DB06D6">
        <w:trPr>
          <w:trHeight w:val="64"/>
        </w:trPr>
        <w:tc>
          <w:tcPr>
            <w:tcW w:w="1559" w:type="dxa"/>
            <w:vMerge/>
          </w:tcPr>
          <w:p w14:paraId="2C141DF2" w14:textId="77777777" w:rsidR="0008105E" w:rsidRPr="00A743C9" w:rsidRDefault="0008105E" w:rsidP="0008105E">
            <w:pPr>
              <w:jc w:val="both"/>
              <w:rPr>
                <w:rFonts w:cstheme="minorHAnsi"/>
                <w:sz w:val="18"/>
                <w:szCs w:val="18"/>
              </w:rPr>
            </w:pPr>
          </w:p>
        </w:tc>
        <w:tc>
          <w:tcPr>
            <w:tcW w:w="3119" w:type="dxa"/>
            <w:vMerge/>
          </w:tcPr>
          <w:p w14:paraId="1ACD9D2A" w14:textId="77777777" w:rsidR="0008105E" w:rsidRPr="00A743C9" w:rsidRDefault="0008105E" w:rsidP="0008105E">
            <w:pPr>
              <w:jc w:val="both"/>
              <w:rPr>
                <w:rFonts w:cstheme="minorHAnsi"/>
                <w:sz w:val="18"/>
                <w:szCs w:val="18"/>
              </w:rPr>
            </w:pPr>
          </w:p>
        </w:tc>
        <w:tc>
          <w:tcPr>
            <w:tcW w:w="3969" w:type="dxa"/>
          </w:tcPr>
          <w:p w14:paraId="5D131C56" w14:textId="77777777" w:rsidR="0008105E" w:rsidRPr="00A743C9" w:rsidRDefault="0008105E" w:rsidP="0008105E">
            <w:pPr>
              <w:jc w:val="both"/>
              <w:rPr>
                <w:rFonts w:cstheme="minorHAnsi"/>
                <w:sz w:val="18"/>
                <w:szCs w:val="18"/>
              </w:rPr>
            </w:pPr>
            <w:r w:rsidRPr="00A743C9">
              <w:rPr>
                <w:rFonts w:cstheme="minorHAnsi"/>
                <w:sz w:val="18"/>
                <w:szCs w:val="18"/>
              </w:rPr>
              <w:t>F_Y_GE65 = Female &gt; 65 Years</w:t>
            </w:r>
          </w:p>
        </w:tc>
      </w:tr>
      <w:tr w:rsidR="0008105E" w:rsidRPr="00A743C9" w14:paraId="454A0D53" w14:textId="77777777" w:rsidTr="00DB06D6">
        <w:trPr>
          <w:trHeight w:val="64"/>
        </w:trPr>
        <w:tc>
          <w:tcPr>
            <w:tcW w:w="1559" w:type="dxa"/>
            <w:vMerge/>
          </w:tcPr>
          <w:p w14:paraId="5D632B6A" w14:textId="77777777" w:rsidR="0008105E" w:rsidRPr="00A743C9" w:rsidRDefault="0008105E" w:rsidP="0008105E">
            <w:pPr>
              <w:jc w:val="both"/>
              <w:rPr>
                <w:rFonts w:cstheme="minorHAnsi"/>
                <w:sz w:val="18"/>
                <w:szCs w:val="18"/>
              </w:rPr>
            </w:pPr>
          </w:p>
        </w:tc>
        <w:tc>
          <w:tcPr>
            <w:tcW w:w="3119" w:type="dxa"/>
            <w:vMerge/>
          </w:tcPr>
          <w:p w14:paraId="40856A08" w14:textId="77777777" w:rsidR="0008105E" w:rsidRPr="00A743C9" w:rsidRDefault="0008105E" w:rsidP="0008105E">
            <w:pPr>
              <w:jc w:val="both"/>
              <w:rPr>
                <w:rFonts w:cstheme="minorHAnsi"/>
                <w:sz w:val="18"/>
                <w:szCs w:val="18"/>
              </w:rPr>
            </w:pPr>
          </w:p>
        </w:tc>
        <w:tc>
          <w:tcPr>
            <w:tcW w:w="3969" w:type="dxa"/>
          </w:tcPr>
          <w:p w14:paraId="59419DA8" w14:textId="77777777" w:rsidR="0008105E" w:rsidRPr="00A743C9" w:rsidRDefault="0008105E" w:rsidP="0008105E">
            <w:pPr>
              <w:jc w:val="both"/>
              <w:rPr>
                <w:rFonts w:cstheme="minorHAnsi"/>
                <w:sz w:val="18"/>
                <w:szCs w:val="18"/>
              </w:rPr>
            </w:pPr>
            <w:r w:rsidRPr="00A743C9">
              <w:rPr>
                <w:rFonts w:cstheme="minorHAnsi"/>
                <w:sz w:val="18"/>
                <w:szCs w:val="18"/>
              </w:rPr>
              <w:t>F_Y_LT15 = Female &lt; 15 years</w:t>
            </w:r>
          </w:p>
        </w:tc>
      </w:tr>
      <w:tr w:rsidR="0008105E" w:rsidRPr="00A743C9" w14:paraId="7031625C" w14:textId="77777777" w:rsidTr="00DB06D6">
        <w:trPr>
          <w:trHeight w:val="33"/>
        </w:trPr>
        <w:tc>
          <w:tcPr>
            <w:tcW w:w="1559" w:type="dxa"/>
            <w:vMerge/>
          </w:tcPr>
          <w:p w14:paraId="44EDF415" w14:textId="77777777" w:rsidR="0008105E" w:rsidRPr="00A743C9" w:rsidRDefault="0008105E" w:rsidP="0008105E">
            <w:pPr>
              <w:jc w:val="both"/>
              <w:rPr>
                <w:rFonts w:cstheme="minorHAnsi"/>
                <w:sz w:val="18"/>
                <w:szCs w:val="18"/>
              </w:rPr>
            </w:pPr>
          </w:p>
        </w:tc>
        <w:tc>
          <w:tcPr>
            <w:tcW w:w="3119" w:type="dxa"/>
            <w:vMerge w:val="restart"/>
          </w:tcPr>
          <w:p w14:paraId="77B995AE" w14:textId="77777777" w:rsidR="0008105E" w:rsidRPr="00A743C9" w:rsidRDefault="0008105E" w:rsidP="0008105E">
            <w:pPr>
              <w:jc w:val="both"/>
              <w:rPr>
                <w:rFonts w:cstheme="minorHAnsi"/>
                <w:sz w:val="18"/>
                <w:szCs w:val="18"/>
              </w:rPr>
            </w:pPr>
            <w:r w:rsidRPr="00A743C9">
              <w:rPr>
                <w:rFonts w:cstheme="minorHAnsi"/>
                <w:sz w:val="18"/>
                <w:szCs w:val="18"/>
              </w:rPr>
              <w:t>Male population / year</w:t>
            </w:r>
          </w:p>
        </w:tc>
        <w:tc>
          <w:tcPr>
            <w:tcW w:w="3969" w:type="dxa"/>
          </w:tcPr>
          <w:p w14:paraId="25B01C10" w14:textId="77777777" w:rsidR="0008105E" w:rsidRPr="00A743C9" w:rsidRDefault="0008105E" w:rsidP="0008105E">
            <w:pPr>
              <w:jc w:val="both"/>
              <w:rPr>
                <w:rFonts w:cstheme="minorHAnsi"/>
                <w:sz w:val="18"/>
                <w:szCs w:val="18"/>
              </w:rPr>
            </w:pPr>
            <w:r w:rsidRPr="00A743C9">
              <w:rPr>
                <w:rFonts w:cstheme="minorHAnsi"/>
                <w:sz w:val="18"/>
                <w:szCs w:val="18"/>
              </w:rPr>
              <w:t>M_TOTAL</w:t>
            </w:r>
            <w:r w:rsidRPr="00A743C9">
              <w:rPr>
                <w:rFonts w:cstheme="minorHAnsi"/>
                <w:sz w:val="18"/>
                <w:szCs w:val="18"/>
              </w:rPr>
              <w:tab/>
              <w:t>= Total Male population</w:t>
            </w:r>
            <w:r w:rsidRPr="00A743C9">
              <w:rPr>
                <w:rFonts w:cstheme="minorHAnsi"/>
                <w:sz w:val="18"/>
                <w:szCs w:val="18"/>
              </w:rPr>
              <w:tab/>
            </w:r>
            <w:r w:rsidRPr="00A743C9">
              <w:rPr>
                <w:rFonts w:cstheme="minorHAnsi"/>
                <w:sz w:val="18"/>
                <w:szCs w:val="18"/>
              </w:rPr>
              <w:tab/>
            </w:r>
          </w:p>
        </w:tc>
      </w:tr>
      <w:tr w:rsidR="0008105E" w:rsidRPr="00A743C9" w14:paraId="3201E511" w14:textId="77777777" w:rsidTr="00DB06D6">
        <w:trPr>
          <w:trHeight w:val="32"/>
        </w:trPr>
        <w:tc>
          <w:tcPr>
            <w:tcW w:w="1559" w:type="dxa"/>
            <w:vMerge/>
          </w:tcPr>
          <w:p w14:paraId="31974761" w14:textId="77777777" w:rsidR="0008105E" w:rsidRPr="00A743C9" w:rsidRDefault="0008105E" w:rsidP="0008105E">
            <w:pPr>
              <w:jc w:val="both"/>
              <w:rPr>
                <w:rFonts w:cstheme="minorHAnsi"/>
                <w:sz w:val="18"/>
                <w:szCs w:val="18"/>
              </w:rPr>
            </w:pPr>
          </w:p>
        </w:tc>
        <w:tc>
          <w:tcPr>
            <w:tcW w:w="3119" w:type="dxa"/>
            <w:vMerge/>
          </w:tcPr>
          <w:p w14:paraId="139A13B5" w14:textId="77777777" w:rsidR="0008105E" w:rsidRPr="00A743C9" w:rsidRDefault="0008105E" w:rsidP="0008105E">
            <w:pPr>
              <w:jc w:val="both"/>
              <w:rPr>
                <w:rFonts w:cstheme="minorHAnsi"/>
                <w:sz w:val="18"/>
                <w:szCs w:val="18"/>
              </w:rPr>
            </w:pPr>
          </w:p>
        </w:tc>
        <w:tc>
          <w:tcPr>
            <w:tcW w:w="3969" w:type="dxa"/>
          </w:tcPr>
          <w:p w14:paraId="18F2B476" w14:textId="77777777" w:rsidR="0008105E" w:rsidRPr="00A743C9" w:rsidRDefault="0008105E" w:rsidP="0008105E">
            <w:pPr>
              <w:jc w:val="both"/>
              <w:rPr>
                <w:rFonts w:cstheme="minorHAnsi"/>
                <w:sz w:val="18"/>
                <w:szCs w:val="18"/>
              </w:rPr>
            </w:pPr>
            <w:r w:rsidRPr="00A743C9">
              <w:rPr>
                <w:rFonts w:cstheme="minorHAnsi"/>
                <w:sz w:val="18"/>
                <w:szCs w:val="18"/>
              </w:rPr>
              <w:t xml:space="preserve">M_Y_15-64 = Male 15 – 64 Years </w:t>
            </w:r>
          </w:p>
        </w:tc>
      </w:tr>
      <w:tr w:rsidR="0008105E" w:rsidRPr="00A743C9" w14:paraId="7F2D91D4" w14:textId="77777777" w:rsidTr="00DB06D6">
        <w:trPr>
          <w:trHeight w:val="32"/>
        </w:trPr>
        <w:tc>
          <w:tcPr>
            <w:tcW w:w="1559" w:type="dxa"/>
            <w:vMerge/>
          </w:tcPr>
          <w:p w14:paraId="0DBD7A9F" w14:textId="77777777" w:rsidR="0008105E" w:rsidRPr="00A743C9" w:rsidRDefault="0008105E" w:rsidP="0008105E">
            <w:pPr>
              <w:jc w:val="both"/>
              <w:rPr>
                <w:rFonts w:cstheme="minorHAnsi"/>
                <w:sz w:val="18"/>
                <w:szCs w:val="18"/>
              </w:rPr>
            </w:pPr>
          </w:p>
        </w:tc>
        <w:tc>
          <w:tcPr>
            <w:tcW w:w="3119" w:type="dxa"/>
            <w:vMerge/>
          </w:tcPr>
          <w:p w14:paraId="3915D724" w14:textId="77777777" w:rsidR="0008105E" w:rsidRPr="00A743C9" w:rsidRDefault="0008105E" w:rsidP="0008105E">
            <w:pPr>
              <w:jc w:val="both"/>
              <w:rPr>
                <w:rFonts w:cstheme="minorHAnsi"/>
                <w:sz w:val="18"/>
                <w:szCs w:val="18"/>
              </w:rPr>
            </w:pPr>
          </w:p>
        </w:tc>
        <w:tc>
          <w:tcPr>
            <w:tcW w:w="3969" w:type="dxa"/>
          </w:tcPr>
          <w:p w14:paraId="15EB4E75" w14:textId="77777777" w:rsidR="0008105E" w:rsidRPr="00A743C9" w:rsidRDefault="0008105E" w:rsidP="0008105E">
            <w:pPr>
              <w:jc w:val="both"/>
              <w:rPr>
                <w:rFonts w:cstheme="minorHAnsi"/>
                <w:sz w:val="18"/>
                <w:szCs w:val="18"/>
              </w:rPr>
            </w:pPr>
            <w:r w:rsidRPr="00A743C9">
              <w:rPr>
                <w:rFonts w:cstheme="minorHAnsi"/>
                <w:sz w:val="18"/>
                <w:szCs w:val="18"/>
              </w:rPr>
              <w:t>M_Y_GE65 = Male &gt; 65 Years</w:t>
            </w:r>
          </w:p>
        </w:tc>
      </w:tr>
      <w:tr w:rsidR="0008105E" w:rsidRPr="00A743C9" w14:paraId="01E2CAE2" w14:textId="77777777" w:rsidTr="00DB06D6">
        <w:trPr>
          <w:trHeight w:val="32"/>
        </w:trPr>
        <w:tc>
          <w:tcPr>
            <w:tcW w:w="1559" w:type="dxa"/>
            <w:vMerge/>
          </w:tcPr>
          <w:p w14:paraId="12405C1E" w14:textId="77777777" w:rsidR="0008105E" w:rsidRPr="00A743C9" w:rsidRDefault="0008105E" w:rsidP="0008105E">
            <w:pPr>
              <w:jc w:val="both"/>
              <w:rPr>
                <w:rFonts w:cstheme="minorHAnsi"/>
                <w:sz w:val="18"/>
                <w:szCs w:val="18"/>
              </w:rPr>
            </w:pPr>
          </w:p>
        </w:tc>
        <w:tc>
          <w:tcPr>
            <w:tcW w:w="3119" w:type="dxa"/>
            <w:vMerge/>
          </w:tcPr>
          <w:p w14:paraId="4A1AA62B" w14:textId="77777777" w:rsidR="0008105E" w:rsidRPr="00A743C9" w:rsidRDefault="0008105E" w:rsidP="0008105E">
            <w:pPr>
              <w:jc w:val="both"/>
              <w:rPr>
                <w:rFonts w:cstheme="minorHAnsi"/>
                <w:sz w:val="18"/>
                <w:szCs w:val="18"/>
              </w:rPr>
            </w:pPr>
          </w:p>
        </w:tc>
        <w:tc>
          <w:tcPr>
            <w:tcW w:w="3969" w:type="dxa"/>
          </w:tcPr>
          <w:p w14:paraId="7B658D18" w14:textId="77777777" w:rsidR="0008105E" w:rsidRPr="00A743C9" w:rsidRDefault="0008105E" w:rsidP="0008105E">
            <w:pPr>
              <w:jc w:val="both"/>
              <w:rPr>
                <w:rFonts w:cstheme="minorHAnsi"/>
                <w:sz w:val="18"/>
                <w:szCs w:val="18"/>
              </w:rPr>
            </w:pPr>
            <w:r w:rsidRPr="00A743C9">
              <w:rPr>
                <w:rFonts w:cstheme="minorHAnsi"/>
                <w:sz w:val="18"/>
                <w:szCs w:val="18"/>
              </w:rPr>
              <w:t>M_Y_LT15 = Male &lt; 15 years</w:t>
            </w:r>
          </w:p>
        </w:tc>
      </w:tr>
      <w:tr w:rsidR="0008105E" w:rsidRPr="00A743C9" w14:paraId="582A380E" w14:textId="77777777" w:rsidTr="00DB06D6">
        <w:tc>
          <w:tcPr>
            <w:tcW w:w="1559" w:type="dxa"/>
          </w:tcPr>
          <w:p w14:paraId="748DE8A3" w14:textId="77777777" w:rsidR="0008105E" w:rsidRPr="00A743C9" w:rsidRDefault="0008105E" w:rsidP="0008105E">
            <w:pPr>
              <w:jc w:val="both"/>
              <w:rPr>
                <w:rFonts w:cstheme="minorHAnsi"/>
                <w:sz w:val="18"/>
                <w:szCs w:val="18"/>
              </w:rPr>
            </w:pPr>
            <w:r w:rsidRPr="00A743C9">
              <w:rPr>
                <w:rFonts w:cstheme="minorHAnsi"/>
                <w:sz w:val="18"/>
                <w:szCs w:val="18"/>
              </w:rPr>
              <w:t>Birds</w:t>
            </w:r>
          </w:p>
        </w:tc>
        <w:tc>
          <w:tcPr>
            <w:tcW w:w="3119" w:type="dxa"/>
          </w:tcPr>
          <w:p w14:paraId="03229953" w14:textId="77777777" w:rsidR="0008105E" w:rsidRPr="00A743C9" w:rsidRDefault="0008105E" w:rsidP="0008105E">
            <w:pPr>
              <w:jc w:val="both"/>
              <w:rPr>
                <w:rFonts w:cstheme="minorHAnsi"/>
                <w:sz w:val="18"/>
                <w:szCs w:val="18"/>
              </w:rPr>
            </w:pPr>
            <w:r w:rsidRPr="00A743C9">
              <w:rPr>
                <w:rFonts w:cstheme="minorHAnsi"/>
                <w:sz w:val="18"/>
                <w:szCs w:val="18"/>
              </w:rPr>
              <w:t>Wild bird population</w:t>
            </w:r>
          </w:p>
        </w:tc>
        <w:tc>
          <w:tcPr>
            <w:tcW w:w="3969" w:type="dxa"/>
          </w:tcPr>
          <w:p w14:paraId="6160C31E" w14:textId="77777777" w:rsidR="0008105E" w:rsidRPr="00A743C9" w:rsidRDefault="0008105E" w:rsidP="0008105E">
            <w:pPr>
              <w:jc w:val="both"/>
              <w:rPr>
                <w:rFonts w:cstheme="minorHAnsi"/>
                <w:sz w:val="18"/>
                <w:szCs w:val="18"/>
              </w:rPr>
            </w:pPr>
            <w:r w:rsidRPr="00A743C9">
              <w:rPr>
                <w:rFonts w:cstheme="minorHAnsi"/>
                <w:sz w:val="18"/>
                <w:szCs w:val="18"/>
              </w:rPr>
              <w:t>Wild bird species excluding other mammals</w:t>
            </w:r>
          </w:p>
        </w:tc>
      </w:tr>
      <w:tr w:rsidR="0008105E" w:rsidRPr="00A743C9" w14:paraId="765BE334" w14:textId="77777777" w:rsidTr="00DB06D6">
        <w:tc>
          <w:tcPr>
            <w:tcW w:w="1559" w:type="dxa"/>
          </w:tcPr>
          <w:p w14:paraId="66B55FFA" w14:textId="77777777" w:rsidR="0008105E" w:rsidRPr="00A743C9" w:rsidRDefault="0008105E" w:rsidP="0008105E">
            <w:pPr>
              <w:jc w:val="both"/>
              <w:rPr>
                <w:rFonts w:cstheme="minorHAnsi"/>
                <w:sz w:val="18"/>
                <w:szCs w:val="18"/>
              </w:rPr>
            </w:pPr>
            <w:r w:rsidRPr="00A743C9">
              <w:rPr>
                <w:rFonts w:cstheme="minorHAnsi"/>
                <w:sz w:val="18"/>
                <w:szCs w:val="18"/>
              </w:rPr>
              <w:t>Avian Influenza outbreak events</w:t>
            </w:r>
          </w:p>
        </w:tc>
        <w:tc>
          <w:tcPr>
            <w:tcW w:w="3119" w:type="dxa"/>
          </w:tcPr>
          <w:p w14:paraId="572FF36E" w14:textId="77777777" w:rsidR="0008105E" w:rsidRPr="00A743C9" w:rsidRDefault="0008105E" w:rsidP="0008105E">
            <w:pPr>
              <w:jc w:val="both"/>
              <w:rPr>
                <w:rFonts w:cstheme="minorHAnsi"/>
                <w:sz w:val="18"/>
                <w:szCs w:val="18"/>
              </w:rPr>
            </w:pPr>
            <w:r w:rsidRPr="00A743C9">
              <w:rPr>
                <w:rFonts w:cstheme="minorHAnsi"/>
                <w:sz w:val="18"/>
                <w:szCs w:val="18"/>
              </w:rPr>
              <w:t>Response feature</w:t>
            </w:r>
          </w:p>
        </w:tc>
        <w:tc>
          <w:tcPr>
            <w:tcW w:w="3969" w:type="dxa"/>
          </w:tcPr>
          <w:p w14:paraId="659A953B" w14:textId="77777777" w:rsidR="0008105E" w:rsidRPr="00A743C9" w:rsidRDefault="0008105E" w:rsidP="0008105E">
            <w:pPr>
              <w:jc w:val="both"/>
              <w:rPr>
                <w:rFonts w:cstheme="minorHAnsi"/>
                <w:sz w:val="18"/>
                <w:szCs w:val="18"/>
              </w:rPr>
            </w:pPr>
            <w:r w:rsidRPr="00A743C9">
              <w:rPr>
                <w:rFonts w:cstheme="minorHAnsi"/>
                <w:sz w:val="18"/>
                <w:szCs w:val="18"/>
              </w:rPr>
              <w:t>Label = NUTS3 Avian Influenza virus outbreak events**</w:t>
            </w:r>
          </w:p>
        </w:tc>
      </w:tr>
    </w:tbl>
    <w:p w14:paraId="3E283BE0" w14:textId="24F5ED8B" w:rsidR="00091956" w:rsidRPr="0008105E" w:rsidRDefault="0008105E" w:rsidP="0024175D">
      <w:pPr>
        <w:jc w:val="both"/>
        <w:rPr>
          <w:sz w:val="18"/>
          <w:szCs w:val="18"/>
        </w:rPr>
      </w:pPr>
      <w:r w:rsidRPr="0008105E">
        <w:rPr>
          <w:rFonts w:cstheme="minorHAnsi"/>
          <w:i/>
          <w:iCs/>
          <w:sz w:val="18"/>
          <w:szCs w:val="18"/>
        </w:rPr>
        <w:t>* The respective features were aggregated at quarterly intervals to represent the seasonality in Europe. Each value constitutes q1, q2, q3, and q4 variables. ** Labels were also manipulated by switching them on and off to investigate phenomena of interest.</w:t>
      </w:r>
    </w:p>
    <w:p w14:paraId="536C10AF" w14:textId="73C8F000" w:rsidR="00EF1BC1" w:rsidRDefault="00EF1BC1" w:rsidP="0024175D">
      <w:pPr>
        <w:jc w:val="both"/>
      </w:pPr>
    </w:p>
    <w:p w14:paraId="7EAC1573" w14:textId="2ABFDAE2" w:rsidR="00EF1BC1" w:rsidRDefault="00EF1BC1" w:rsidP="0024175D">
      <w:pPr>
        <w:jc w:val="both"/>
      </w:pPr>
    </w:p>
    <w:p w14:paraId="1D3CDE8E" w14:textId="4332A7E1" w:rsidR="00EF1BC1" w:rsidRDefault="00EF1BC1" w:rsidP="0024175D">
      <w:pPr>
        <w:jc w:val="both"/>
      </w:pPr>
    </w:p>
    <w:p w14:paraId="095F48B8" w14:textId="2775767D" w:rsidR="00EF1BC1" w:rsidRDefault="00EF1BC1" w:rsidP="0024175D">
      <w:pPr>
        <w:jc w:val="both"/>
      </w:pPr>
    </w:p>
    <w:p w14:paraId="604F635D" w14:textId="60A3CB56" w:rsidR="00EF1BC1" w:rsidRDefault="00EF1BC1" w:rsidP="0024175D">
      <w:pPr>
        <w:jc w:val="both"/>
      </w:pPr>
    </w:p>
    <w:p w14:paraId="06BC994F" w14:textId="77777777" w:rsidR="00EF1BC1" w:rsidRDefault="00EF1BC1" w:rsidP="0024175D">
      <w:pPr>
        <w:jc w:val="both"/>
      </w:pPr>
    </w:p>
    <w:p w14:paraId="3EC6770A" w14:textId="29ACB275" w:rsidR="00691518" w:rsidRDefault="00691518" w:rsidP="00691518">
      <w:pPr>
        <w:pStyle w:val="Heading1"/>
        <w:rPr>
          <w:b/>
        </w:rPr>
      </w:pPr>
      <w:r w:rsidRPr="00893059">
        <w:rPr>
          <w:b/>
        </w:rPr>
        <w:t>Methods</w:t>
      </w:r>
    </w:p>
    <w:p w14:paraId="634FD4CA" w14:textId="4A1A9F43" w:rsidR="009838E2" w:rsidRDefault="001F4AD4" w:rsidP="0024175D">
      <w:pPr>
        <w:jc w:val="both"/>
      </w:pPr>
      <w:r>
        <w:t>Model</w:t>
      </w:r>
      <w:r w:rsidR="00653B07">
        <w:t>s</w:t>
      </w:r>
      <w:r>
        <w:t xml:space="preserve"> were tuned</w:t>
      </w:r>
      <w:r w:rsidR="00DB41CE">
        <w:t xml:space="preserve"> to generalize well on unseen data. In general, at each node, the ‘learnable’ are the choice of decision. We therefore use them to set numeric thresholds that help in informing why we take the left or the right branch. Ideally the algorithms can be made more conservative or non-conservative through these values. </w:t>
      </w:r>
      <w:r w:rsidR="009838E2">
        <w:t xml:space="preserve">The set of the hyperparameters we use in this work can be </w:t>
      </w:r>
      <w:r w:rsidR="001B7931">
        <w:t>broadly</w:t>
      </w:r>
      <w:r w:rsidR="009838E2">
        <w:t xml:space="preserve"> explained as:</w:t>
      </w:r>
    </w:p>
    <w:p w14:paraId="08A3453E" w14:textId="3ACD2347" w:rsidR="009838E2" w:rsidRDefault="009838E2" w:rsidP="0024175D">
      <w:pPr>
        <w:pStyle w:val="ListParagraph"/>
        <w:numPr>
          <w:ilvl w:val="0"/>
          <w:numId w:val="4"/>
        </w:numPr>
        <w:jc w:val="both"/>
      </w:pPr>
      <w:r>
        <w:t>Eta (learning rate): Used to shrink the weights on each step hence making the model more robust</w:t>
      </w:r>
      <w:r w:rsidR="00FE5A58">
        <w:t>.</w:t>
      </w:r>
    </w:p>
    <w:p w14:paraId="7AA418A9" w14:textId="6ACF3860" w:rsidR="009838E2" w:rsidRDefault="009838E2" w:rsidP="0024175D">
      <w:pPr>
        <w:pStyle w:val="ListParagraph"/>
        <w:numPr>
          <w:ilvl w:val="0"/>
          <w:numId w:val="4"/>
        </w:numPr>
        <w:jc w:val="both"/>
      </w:pPr>
      <w:proofErr w:type="spellStart"/>
      <w:r w:rsidRPr="003C668D">
        <w:t>scale_pos_weight</w:t>
      </w:r>
      <w:proofErr w:type="spellEnd"/>
      <w:r w:rsidRPr="003C668D">
        <w:t xml:space="preserve">: </w:t>
      </w:r>
      <w:r w:rsidR="00D77D69">
        <w:t xml:space="preserve">Used for scaling </w:t>
      </w:r>
      <w:r w:rsidR="00D77D69" w:rsidRPr="005F0F07">
        <w:t>unbalanced data</w:t>
      </w:r>
      <w:r w:rsidR="005F0F07">
        <w:t xml:space="preserve"> for faster convergence</w:t>
      </w:r>
      <w:r w:rsidR="00FE5A58">
        <w:t>.</w:t>
      </w:r>
    </w:p>
    <w:p w14:paraId="045313FE" w14:textId="2AB2B60F" w:rsidR="009838E2" w:rsidRDefault="009838E2" w:rsidP="0024175D">
      <w:pPr>
        <w:pStyle w:val="ListParagraph"/>
        <w:numPr>
          <w:ilvl w:val="0"/>
          <w:numId w:val="4"/>
        </w:numPr>
        <w:jc w:val="both"/>
      </w:pPr>
      <w:proofErr w:type="spellStart"/>
      <w:r w:rsidRPr="003C668D">
        <w:t>num_boost_round</w:t>
      </w:r>
      <w:proofErr w:type="spellEnd"/>
      <w:r w:rsidRPr="003C668D">
        <w:t xml:space="preserve">: </w:t>
      </w:r>
      <w:r w:rsidR="00937DDC">
        <w:t>Represents the number of rounds for boosting</w:t>
      </w:r>
      <w:r w:rsidR="00FE5A58">
        <w:t>.</w:t>
      </w:r>
      <w:r w:rsidR="0013794A">
        <w:t xml:space="preserve"> </w:t>
      </w:r>
    </w:p>
    <w:p w14:paraId="0232AFD9" w14:textId="77777777" w:rsidR="009838E2" w:rsidRDefault="009838E2" w:rsidP="0024175D">
      <w:pPr>
        <w:pStyle w:val="ListParagraph"/>
        <w:numPr>
          <w:ilvl w:val="0"/>
          <w:numId w:val="4"/>
        </w:numPr>
        <w:jc w:val="both"/>
      </w:pPr>
      <w:r w:rsidRPr="003C668D">
        <w:t xml:space="preserve">max-depth: </w:t>
      </w:r>
      <w:r w:rsidR="0031703E">
        <w:t>Controls overfitting by preventing learning relations very specific to a particular sample.</w:t>
      </w:r>
    </w:p>
    <w:p w14:paraId="6D90D0A0" w14:textId="77777777" w:rsidR="009838E2" w:rsidRDefault="009838E2" w:rsidP="0024175D">
      <w:pPr>
        <w:pStyle w:val="ListParagraph"/>
        <w:numPr>
          <w:ilvl w:val="0"/>
          <w:numId w:val="4"/>
        </w:numPr>
        <w:jc w:val="both"/>
      </w:pPr>
      <w:r w:rsidRPr="003C668D">
        <w:t xml:space="preserve">gamma: </w:t>
      </w:r>
      <w:r w:rsidR="00D93489">
        <w:t xml:space="preserve">Makes the model more conservative in the sense that a node is split only when the resulting split gives a positive reduction in the loss function. </w:t>
      </w:r>
    </w:p>
    <w:p w14:paraId="67A07E30" w14:textId="77777777" w:rsidR="009838E2" w:rsidRDefault="009838E2" w:rsidP="0024175D">
      <w:pPr>
        <w:pStyle w:val="ListParagraph"/>
        <w:numPr>
          <w:ilvl w:val="0"/>
          <w:numId w:val="4"/>
        </w:numPr>
        <w:jc w:val="both"/>
      </w:pPr>
      <w:r w:rsidRPr="003C668D">
        <w:t xml:space="preserve">subsample: </w:t>
      </w:r>
      <w:r w:rsidR="008A36B7">
        <w:t xml:space="preserve">Gives the fraction of observations to be random samples for each tree. </w:t>
      </w:r>
    </w:p>
    <w:p w14:paraId="1315F625" w14:textId="2D5AAA84" w:rsidR="009838E2" w:rsidRDefault="009838E2" w:rsidP="0024175D">
      <w:pPr>
        <w:pStyle w:val="ListParagraph"/>
        <w:numPr>
          <w:ilvl w:val="0"/>
          <w:numId w:val="4"/>
        </w:numPr>
        <w:jc w:val="both"/>
      </w:pPr>
      <w:proofErr w:type="spellStart"/>
      <w:r w:rsidRPr="003C668D">
        <w:t>colsample_bytree</w:t>
      </w:r>
      <w:proofErr w:type="spellEnd"/>
      <w:r w:rsidRPr="003C668D">
        <w:t xml:space="preserve">: </w:t>
      </w:r>
      <w:r w:rsidR="00200CD4">
        <w:t>Represents the fraction of columns to be random samples for each tree</w:t>
      </w:r>
      <w:r w:rsidR="00C40AD1">
        <w:t xml:space="preserve">. </w:t>
      </w:r>
    </w:p>
    <w:p w14:paraId="4C90A2D6" w14:textId="4D37AF34" w:rsidR="00723268" w:rsidRDefault="009838E2" w:rsidP="0024175D">
      <w:pPr>
        <w:pStyle w:val="ListParagraph"/>
        <w:numPr>
          <w:ilvl w:val="0"/>
          <w:numId w:val="4"/>
        </w:numPr>
        <w:jc w:val="both"/>
      </w:pPr>
      <w:proofErr w:type="spellStart"/>
      <w:r w:rsidRPr="003C668D">
        <w:t>min_child_weight</w:t>
      </w:r>
      <w:proofErr w:type="spellEnd"/>
      <w:r w:rsidRPr="003C668D">
        <w:t xml:space="preserve">: </w:t>
      </w:r>
      <w:r w:rsidR="002D5990">
        <w:t xml:space="preserve">Used to control overfitting in the sense that higher values </w:t>
      </w:r>
      <w:r w:rsidR="0031703E">
        <w:t>restrict</w:t>
      </w:r>
      <w:r w:rsidR="002D5990">
        <w:t xml:space="preserve"> the </w:t>
      </w:r>
      <w:r w:rsidR="00CB5F55">
        <w:t xml:space="preserve">model from learning relations that are specific to the </w:t>
      </w:r>
      <w:r w:rsidR="00D80125">
        <w:t>sample</w:t>
      </w:r>
      <w:r w:rsidR="00CB5F55">
        <w:t xml:space="preserve"> of a selected tree</w:t>
      </w:r>
      <w:r w:rsidR="00FE5A58">
        <w:t>.</w:t>
      </w:r>
    </w:p>
    <w:p w14:paraId="63C3CAD3" w14:textId="6BC57CE6" w:rsidR="00323360" w:rsidRDefault="00323360" w:rsidP="0024175D">
      <w:pPr>
        <w:pStyle w:val="ListParagraph"/>
        <w:numPr>
          <w:ilvl w:val="0"/>
          <w:numId w:val="4"/>
        </w:numPr>
        <w:jc w:val="both"/>
      </w:pPr>
      <w:proofErr w:type="spellStart"/>
      <w:r w:rsidRPr="00C67AC9">
        <w:t>reg_</w:t>
      </w:r>
      <w:proofErr w:type="gramStart"/>
      <w:r w:rsidRPr="00C67AC9">
        <w:t>alpha</w:t>
      </w:r>
      <w:proofErr w:type="spellEnd"/>
      <w:r w:rsidRPr="00C67AC9">
        <w:t>:</w:t>
      </w:r>
      <w:proofErr w:type="gramEnd"/>
      <w:r w:rsidRPr="00C67AC9">
        <w:t xml:space="preserve"> </w:t>
      </w:r>
      <w:r>
        <w:t>represents L1 regularization term on weights</w:t>
      </w:r>
      <w:r w:rsidR="00FE5A58">
        <w:t>.</w:t>
      </w:r>
      <w:r>
        <w:t xml:space="preserve"> </w:t>
      </w:r>
    </w:p>
    <w:p w14:paraId="4D71DAF6" w14:textId="12558569" w:rsidR="004A49EF" w:rsidRPr="00893059" w:rsidRDefault="00323360" w:rsidP="0024175D">
      <w:pPr>
        <w:pStyle w:val="ListParagraph"/>
        <w:numPr>
          <w:ilvl w:val="0"/>
          <w:numId w:val="4"/>
        </w:numPr>
        <w:jc w:val="both"/>
      </w:pPr>
      <w:proofErr w:type="spellStart"/>
      <w:r w:rsidRPr="00C67AC9">
        <w:t>reg_</w:t>
      </w:r>
      <w:proofErr w:type="gramStart"/>
      <w:r w:rsidRPr="00C67AC9">
        <w:t>lambda</w:t>
      </w:r>
      <w:proofErr w:type="spellEnd"/>
      <w:r w:rsidRPr="00C67AC9">
        <w:t>:</w:t>
      </w:r>
      <w:proofErr w:type="gramEnd"/>
      <w:r w:rsidRPr="00C67AC9">
        <w:t xml:space="preserve"> </w:t>
      </w:r>
      <w:r>
        <w:t>represents L2 regularization term on weights</w:t>
      </w:r>
      <w:r w:rsidR="00FE5A58">
        <w:t>.</w:t>
      </w:r>
      <w:r>
        <w:t xml:space="preserve"> </w:t>
      </w:r>
    </w:p>
    <w:p w14:paraId="204F26EA" w14:textId="77777777" w:rsidR="00691518" w:rsidRDefault="00691518" w:rsidP="0024175D">
      <w:pPr>
        <w:jc w:val="both"/>
        <w:rPr>
          <w:rFonts w:eastAsiaTheme="minorEastAsia" w:cstheme="minorHAnsi"/>
        </w:rPr>
      </w:pPr>
    </w:p>
    <w:p w14:paraId="051BB4D3" w14:textId="7091B163" w:rsidR="002E1956" w:rsidRPr="00D95B2A" w:rsidRDefault="008A262E" w:rsidP="0024175D">
      <w:pPr>
        <w:jc w:val="both"/>
        <w:rPr>
          <w:rFonts w:cstheme="minorHAnsi"/>
        </w:rPr>
      </w:pPr>
      <w:r>
        <w:rPr>
          <w:rFonts w:eastAsiaTheme="minorEastAsia" w:cstheme="minorHAnsi"/>
        </w:rPr>
        <w:t>We employ</w:t>
      </w:r>
      <w:r w:rsidR="004C3F88" w:rsidRPr="00A743C9">
        <w:rPr>
          <w:rFonts w:eastAsiaTheme="minorEastAsia" w:cstheme="minorHAnsi"/>
        </w:rPr>
        <w:t xml:space="preserve"> the python version of XGBoost</w:t>
      </w:r>
      <w:r w:rsidR="00D95B2A">
        <w:rPr>
          <w:rFonts w:eastAsiaTheme="minorEastAsia" w:cstheme="minorHAnsi"/>
        </w:rPr>
        <w:t xml:space="preserve"> with a combination of </w:t>
      </w:r>
      <w:r w:rsidR="00D95B2A">
        <w:rPr>
          <w:rFonts w:cstheme="minorHAnsi"/>
        </w:rPr>
        <w:t>the</w:t>
      </w:r>
      <w:r w:rsidR="00D95B2A" w:rsidRPr="00A743C9">
        <w:rPr>
          <w:rFonts w:cstheme="minorHAnsi"/>
        </w:rPr>
        <w:t xml:space="preserve"> </w:t>
      </w:r>
      <w:r w:rsidR="00D95B2A">
        <w:rPr>
          <w:rFonts w:cstheme="minorHAnsi"/>
        </w:rPr>
        <w:t>s</w:t>
      </w:r>
      <w:r w:rsidR="00D95B2A" w:rsidRPr="00A743C9">
        <w:rPr>
          <w:rFonts w:cstheme="minorHAnsi"/>
        </w:rPr>
        <w:t>cikit-learn API</w:t>
      </w:r>
      <w:r>
        <w:rPr>
          <w:rFonts w:eastAsiaTheme="minorEastAsia" w:cstheme="minorHAnsi"/>
        </w:rPr>
        <w:t>.</w:t>
      </w:r>
      <w:r w:rsidR="00D95B2A" w:rsidRPr="00A743C9">
        <w:rPr>
          <w:rFonts w:cstheme="minorHAnsi"/>
        </w:rPr>
        <w:fldChar w:fldCharType="begin"/>
      </w:r>
      <w:r w:rsidR="007566DC">
        <w:rPr>
          <w:rFonts w:cstheme="minorHAnsi"/>
        </w:rPr>
        <w:instrText xml:space="preserve"> ADDIN ZOTERO_ITEM CSL_CITATION {"citationID":"FijE8MAi","properties":{"formattedCitation":"\\super 1\\nosupersub{}","plainCitation":"1","noteIndex":0},"citationItems":[{"id":3028,"uris":["http://zotero.org/users/1998367/items/K2PN25EG"],"itemData":{"id":3028,"type":"article-journal","abstract":"Scikit-learn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Research","ISSN":"1533-7928","issue":"85","page":"2825-2830","source":"jmlr.csail.mit.edu","title":"Scikit-learn: Machine Learning in Python","title-short":"Scikit-learn","URL":"http://jmlr.org/papers/v12/pedregosa11a.html","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accessed":{"date-parts":[["2023",8,1]]},"issued":{"date-parts":[["2011"]]}}}],"schema":"https://github.com/citation-style-language/schema/raw/master/csl-citation.json"} </w:instrText>
      </w:r>
      <w:r w:rsidR="00D95B2A" w:rsidRPr="00A743C9">
        <w:rPr>
          <w:rFonts w:cstheme="minorHAnsi"/>
        </w:rPr>
        <w:fldChar w:fldCharType="separate"/>
      </w:r>
      <w:r w:rsidR="007566DC" w:rsidRPr="007566DC">
        <w:rPr>
          <w:rFonts w:ascii="Calibri" w:cs="Calibri"/>
          <w:vertAlign w:val="superscript"/>
        </w:rPr>
        <w:t>1</w:t>
      </w:r>
      <w:r w:rsidR="00D95B2A" w:rsidRPr="00A743C9">
        <w:rPr>
          <w:rFonts w:cstheme="minorHAnsi"/>
        </w:rPr>
        <w:fldChar w:fldCharType="end"/>
      </w:r>
      <w:r>
        <w:rPr>
          <w:rFonts w:eastAsiaTheme="minorEastAsia" w:cstheme="minorHAnsi"/>
        </w:rPr>
        <w:t xml:space="preserve"> </w:t>
      </w:r>
      <w:r>
        <w:rPr>
          <w:rFonts w:cstheme="minorHAnsi"/>
        </w:rPr>
        <w:t xml:space="preserve">The </w:t>
      </w:r>
      <w:r w:rsidR="00A5402B">
        <w:rPr>
          <w:rFonts w:cstheme="minorHAnsi"/>
        </w:rPr>
        <w:t>algorithm</w:t>
      </w:r>
      <w:r w:rsidR="002E1956" w:rsidRPr="00A743C9">
        <w:rPr>
          <w:rFonts w:cstheme="minorHAnsi"/>
        </w:rPr>
        <w:t xml:space="preserve"> has previously been tested to be superior to support vector machine</w:t>
      </w:r>
      <w:r w:rsidR="002E1956">
        <w:rPr>
          <w:rFonts w:cstheme="minorHAnsi"/>
        </w:rPr>
        <w:t xml:space="preserve"> (SVM)</w:t>
      </w:r>
      <w:r w:rsidR="002E1956" w:rsidRPr="00A743C9">
        <w:rPr>
          <w:rFonts w:cstheme="minorHAnsi"/>
        </w:rPr>
        <w:t xml:space="preserve">, random forest, </w:t>
      </w:r>
      <w:proofErr w:type="spellStart"/>
      <w:r w:rsidR="002E1956" w:rsidRPr="00A743C9">
        <w:rPr>
          <w:rFonts w:cstheme="minorHAnsi"/>
        </w:rPr>
        <w:t>näive</w:t>
      </w:r>
      <w:proofErr w:type="spellEnd"/>
      <w:r w:rsidR="002E1956" w:rsidRPr="00A743C9">
        <w:rPr>
          <w:rFonts w:cstheme="minorHAnsi"/>
        </w:rPr>
        <w:t xml:space="preserve"> model, and </w:t>
      </w:r>
      <w:proofErr w:type="spellStart"/>
      <w:r w:rsidR="002E1956" w:rsidRPr="00A743C9">
        <w:rPr>
          <w:rFonts w:cstheme="minorHAnsi"/>
        </w:rPr>
        <w:t>lightGBM</w:t>
      </w:r>
      <w:proofErr w:type="spellEnd"/>
      <w:r w:rsidR="002E1956">
        <w:rPr>
          <w:rFonts w:cstheme="minorHAnsi"/>
        </w:rPr>
        <w:t xml:space="preserve"> (light gradient boosted method)</w:t>
      </w:r>
      <w:r w:rsidR="002E1956" w:rsidRPr="00A743C9">
        <w:rPr>
          <w:rFonts w:cstheme="minorHAnsi"/>
        </w:rPr>
        <w:t xml:space="preserve"> in a similar study </w:t>
      </w:r>
      <w:r w:rsidR="002E1956">
        <w:rPr>
          <w:rFonts w:cstheme="minorHAnsi"/>
        </w:rPr>
        <w:t xml:space="preserve">at NUTS3 level </w:t>
      </w:r>
      <w:r w:rsidR="002E1956" w:rsidRPr="00A743C9">
        <w:rPr>
          <w:rFonts w:cstheme="minorHAnsi"/>
        </w:rPr>
        <w:t>for the West Nile Virus (WNV).</w:t>
      </w:r>
      <w:r w:rsidR="002E1956" w:rsidRPr="00A743C9">
        <w:rPr>
          <w:rFonts w:cstheme="minorHAnsi"/>
        </w:rPr>
        <w:fldChar w:fldCharType="begin"/>
      </w:r>
      <w:r w:rsidR="007566DC">
        <w:rPr>
          <w:rFonts w:cstheme="minorHAnsi"/>
        </w:rPr>
        <w:instrText xml:space="preserve"> ADDIN ZOTERO_ITEM CSL_CITATION {"citationID":"DAWjQgS3","properties":{"formattedCitation":"\\super 2\\nosupersub{}","plainCitation":"2","noteIndex":0},"citationItems":[{"id":2653,"uris":["http://zotero.org/users/1998367/items/7M675INQ"],"itemData":{"id":2653,"type":"article-journal","container-title":"The Lancet Regional Health – Europe","DOI":"10.1016/j.lanepe.2022.100370","ISSN":"2666-7762","journalAbbreviation":"The Lancet Regional Health – Europe","language":"English","note":"publisher: Elsevier\nPMID: 35373173","source":"www.thelancet.com","title":"Artificial intelligence to predict West Nile virus outbreaks with eco-climatic drivers","URL":"https://www.thelancet.com/journals/lanepe/article/PIIS2666-7762(22)00063-1/fulltext","volume":"17","author":[{"family":"Farooq","given":"Zia"},{"family":"Rocklöv","given":"Joacim"},{"family":"Wallin","given":"Jonas"},{"family":"Abiri","given":"Najmeh"},{"family":"Sewe","given":"Maquines Odhiambo"},{"family":"Sjödin","given":"Henrik"},{"family":"Semenza","given":"Jan C."}],"accessed":{"date-parts":[["2022",5,3]]},"issued":{"date-parts":[["2022",6,1]]}}}],"schema":"https://github.com/citation-style-language/schema/raw/master/csl-citation.json"} </w:instrText>
      </w:r>
      <w:r w:rsidR="002E1956" w:rsidRPr="00A743C9">
        <w:rPr>
          <w:rFonts w:cstheme="minorHAnsi"/>
        </w:rPr>
        <w:fldChar w:fldCharType="separate"/>
      </w:r>
      <w:r w:rsidR="007566DC" w:rsidRPr="007566DC">
        <w:rPr>
          <w:rFonts w:ascii="Calibri" w:cs="Calibri"/>
          <w:vertAlign w:val="superscript"/>
        </w:rPr>
        <w:t>2</w:t>
      </w:r>
      <w:r w:rsidR="002E1956" w:rsidRPr="00A743C9">
        <w:rPr>
          <w:rFonts w:cstheme="minorHAnsi"/>
        </w:rPr>
        <w:fldChar w:fldCharType="end"/>
      </w:r>
      <w:r w:rsidR="00D95B2A">
        <w:rPr>
          <w:rFonts w:cstheme="minorHAnsi"/>
        </w:rPr>
        <w:t xml:space="preserve"> </w:t>
      </w:r>
      <w:r w:rsidR="002E1956" w:rsidRPr="00A743C9">
        <w:rPr>
          <w:rFonts w:cstheme="minorHAnsi"/>
        </w:rPr>
        <w:t>The main advantage XGBoost algorithm has over other</w:t>
      </w:r>
      <w:r w:rsidR="002E1956">
        <w:rPr>
          <w:rFonts w:cstheme="minorHAnsi"/>
        </w:rPr>
        <w:t xml:space="preserve"> methods</w:t>
      </w:r>
      <w:r w:rsidR="002E1956" w:rsidRPr="00A743C9">
        <w:rPr>
          <w:rFonts w:cstheme="minorHAnsi"/>
        </w:rPr>
        <w:t xml:space="preserve"> is its novel sparsity-aware and weighted quantile nature which enables handling of huge dataset that can fit into memory.</w:t>
      </w:r>
      <w:r w:rsidR="002E1956" w:rsidRPr="00A743C9">
        <w:rPr>
          <w:rFonts w:cstheme="minorHAnsi"/>
        </w:rPr>
        <w:fldChar w:fldCharType="begin"/>
      </w:r>
      <w:r w:rsidR="00A5402B">
        <w:rPr>
          <w:rFonts w:cstheme="minorHAnsi"/>
        </w:rPr>
        <w:instrText xml:space="preserve"> ADDIN ZOTERO_ITEM CSL_CITATION {"citationID":"odehkAfn","properties":{"formattedCitation":"\\super 3\\nosupersub{}","plainCitation":"3","noteIndex":0},"citationItems":[{"id":2868,"uris":["http://zotero.org/users/1998367/items/ZCCZ9SUU"],"itemData":{"id":2868,"type":"paper-conference","abstract":"Tree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systems.","container-title":"Proceedings of the 22nd ACM SIGKDD International Conference on Knowledge Discovery and Data Mining","DOI":"10.1145/2939672.2939785","note":"arXiv:1603.02754 [cs]","page":"785-794","source":"arXiv.org","title":"XGBoost: A Scalable Tree Boosting System","title-short":"XGBoost","URL":"http://arxiv.org/abs/1603.02754","author":[{"family":"Chen","given":"Tianqi"},{"family":"Guestrin","given":"Carlos"}],"accessed":{"date-parts":[["2023",4,12]]},"issued":{"date-parts":[["2016",8,13]]}}}],"schema":"https://github.com/citation-style-language/schema/raw/master/csl-citation.json"} </w:instrText>
      </w:r>
      <w:r w:rsidR="002E1956" w:rsidRPr="00A743C9">
        <w:rPr>
          <w:rFonts w:cstheme="minorHAnsi"/>
        </w:rPr>
        <w:fldChar w:fldCharType="separate"/>
      </w:r>
      <w:r w:rsidR="00A5402B" w:rsidRPr="00A5402B">
        <w:rPr>
          <w:rFonts w:ascii="Calibri" w:cs="Calibri"/>
          <w:vertAlign w:val="superscript"/>
        </w:rPr>
        <w:t>3</w:t>
      </w:r>
      <w:r w:rsidR="002E1956" w:rsidRPr="00A743C9">
        <w:rPr>
          <w:rFonts w:cstheme="minorHAnsi"/>
        </w:rPr>
        <w:fldChar w:fldCharType="end"/>
      </w:r>
      <w:r w:rsidR="002E1956" w:rsidRPr="00A743C9">
        <w:rPr>
          <w:rFonts w:cstheme="minorHAnsi"/>
        </w:rPr>
        <w:t xml:space="preserve"> In the context of our current study, classification trees can be used to provide prediction of dependent classes such as AIV presence versus AIV absence as influenced by the given independent variables. Since our data has been geocoded into specific regions, a regression mathematical relationship for predicting the outbreak events was derived. The logistic regression task involved splitting nodes and pruning trees thus one can represent a region </w:t>
      </w:r>
      <m:oMath>
        <m:sSub>
          <m:sSubPr>
            <m:ctrlPr>
              <w:ins w:id="0" w:author="Joacim Rocklöv" w:date="2023-09-30T12:17:00Z">
                <w:rPr>
                  <w:rFonts w:ascii="Cambria Math" w:hAnsi="Cambria Math" w:cstheme="minorHAnsi"/>
                  <w:i/>
                </w:rPr>
              </w:ins>
            </m:ctrlPr>
          </m:sSubPr>
          <m:e>
            <m:r>
              <w:rPr>
                <w:rFonts w:ascii="Cambria Math" w:hAnsi="Cambria Math" w:cstheme="minorHAnsi"/>
              </w:rPr>
              <m:t>R</m:t>
            </m:r>
          </m:e>
          <m:sub>
            <m:r>
              <w:rPr>
                <w:rFonts w:ascii="Cambria Math" w:hAnsi="Cambria Math" w:cstheme="minorHAnsi"/>
              </w:rPr>
              <m:t>m</m:t>
            </m:r>
          </m:sub>
        </m:sSub>
      </m:oMath>
      <w:r w:rsidR="002E1956" w:rsidRPr="00A743C9">
        <w:rPr>
          <w:rFonts w:cstheme="minorHAnsi"/>
        </w:rPr>
        <w:t xml:space="preserve"> with </w:t>
      </w:r>
      <m:oMath>
        <m:sSub>
          <m:sSubPr>
            <m:ctrlPr>
              <w:ins w:id="1" w:author="Joacim Rocklöv" w:date="2023-09-30T12:17:00Z">
                <w:rPr>
                  <w:rFonts w:ascii="Cambria Math" w:hAnsi="Cambria Math" w:cstheme="minorHAnsi"/>
                  <w:i/>
                </w:rPr>
              </w:ins>
            </m:ctrlPr>
          </m:sSubPr>
          <m:e>
            <m:r>
              <w:rPr>
                <w:rFonts w:ascii="Cambria Math" w:hAnsi="Cambria Math" w:cstheme="minorHAnsi"/>
              </w:rPr>
              <m:t>N</m:t>
            </m:r>
          </m:e>
          <m:sub>
            <m:r>
              <w:rPr>
                <w:rFonts w:ascii="Cambria Math" w:hAnsi="Cambria Math" w:cstheme="minorHAnsi"/>
              </w:rPr>
              <m:t>m</m:t>
            </m:r>
          </m:sub>
        </m:sSub>
      </m:oMath>
      <w:r w:rsidR="002E1956" w:rsidRPr="00A743C9">
        <w:rPr>
          <w:rFonts w:eastAsiaTheme="minorEastAsia" w:cstheme="minorHAnsi"/>
        </w:rPr>
        <w:t xml:space="preserve"> observations in node </w:t>
      </w:r>
      <m:oMath>
        <m:r>
          <w:rPr>
            <w:rFonts w:ascii="Cambria Math" w:eastAsiaTheme="minorEastAsia" w:hAnsi="Cambria Math" w:cstheme="minorHAnsi"/>
          </w:rPr>
          <m:t>m</m:t>
        </m:r>
      </m:oMath>
      <w:r w:rsidR="002E1956" w:rsidRPr="00A743C9">
        <w:rPr>
          <w:rFonts w:eastAsiaTheme="minorEastAsia" w:cstheme="minorHAnsi"/>
        </w:rPr>
        <w:t xml:space="preserve"> as:</w:t>
      </w:r>
    </w:p>
    <w:p w14:paraId="12F4A7D2" w14:textId="77777777" w:rsidR="002E1956" w:rsidRPr="00A743C9" w:rsidRDefault="00000000" w:rsidP="0024175D">
      <w:pPr>
        <w:jc w:val="both"/>
        <w:rPr>
          <w:rFonts w:cstheme="minorHAnsi"/>
        </w:rPr>
      </w:pPr>
      <m:oMathPara>
        <m:oMath>
          <m:sSub>
            <m:sSubPr>
              <m:ctrlPr>
                <w:ins w:id="2" w:author="Joacim Rocklöv" w:date="2023-09-30T12:17:00Z">
                  <w:rPr>
                    <w:rFonts w:ascii="Cambria Math" w:hAnsi="Cambria Math" w:cstheme="minorHAnsi"/>
                    <w:i/>
                  </w:rPr>
                </w:ins>
              </m:ctrlPr>
            </m:sSubPr>
            <m:e>
              <m:acc>
                <m:accPr>
                  <m:ctrlPr>
                    <w:ins w:id="3" w:author="Joacim Rocklöv" w:date="2023-09-30T12:17:00Z">
                      <w:rPr>
                        <w:rFonts w:ascii="Cambria Math" w:hAnsi="Cambria Math" w:cstheme="minorHAnsi"/>
                        <w:i/>
                      </w:rPr>
                    </w:ins>
                  </m:ctrlPr>
                </m:accPr>
                <m:e>
                  <m:r>
                    <w:rPr>
                      <w:rFonts w:ascii="Cambria Math" w:hAnsi="Cambria Math" w:cstheme="minorHAnsi"/>
                    </w:rPr>
                    <m:t>q</m:t>
                  </m:r>
                </m:e>
              </m:acc>
            </m:e>
            <m:sub>
              <m:r>
                <w:rPr>
                  <w:rFonts w:ascii="Cambria Math" w:hAnsi="Cambria Math" w:cstheme="minorHAnsi"/>
                </w:rPr>
                <m:t>mk</m:t>
              </m:r>
            </m:sub>
          </m:sSub>
          <m:r>
            <w:rPr>
              <w:rFonts w:ascii="Cambria Math" w:hAnsi="Cambria Math" w:cstheme="minorHAnsi"/>
            </w:rPr>
            <m:t>=</m:t>
          </m:r>
          <m:f>
            <m:fPr>
              <m:ctrlPr>
                <w:ins w:id="4" w:author="Joacim Rocklöv" w:date="2023-09-30T12:17:00Z">
                  <w:rPr>
                    <w:rFonts w:ascii="Cambria Math" w:hAnsi="Cambria Math" w:cstheme="minorHAnsi"/>
                    <w:i/>
                  </w:rPr>
                </w:ins>
              </m:ctrlPr>
            </m:fPr>
            <m:num>
              <m:r>
                <w:rPr>
                  <w:rFonts w:ascii="Cambria Math" w:hAnsi="Cambria Math" w:cstheme="minorHAnsi"/>
                </w:rPr>
                <m:t>1</m:t>
              </m:r>
            </m:num>
            <m:den>
              <m:sSub>
                <m:sSubPr>
                  <m:ctrlPr>
                    <w:ins w:id="5" w:author="Joacim Rocklöv" w:date="2023-09-30T12:17:00Z">
                      <w:rPr>
                        <w:rFonts w:ascii="Cambria Math" w:hAnsi="Cambria Math" w:cstheme="minorHAnsi"/>
                        <w:i/>
                      </w:rPr>
                    </w:ins>
                  </m:ctrlPr>
                </m:sSubPr>
                <m:e>
                  <m:r>
                    <w:rPr>
                      <w:rFonts w:ascii="Cambria Math" w:hAnsi="Cambria Math" w:cstheme="minorHAnsi"/>
                    </w:rPr>
                    <m:t>N</m:t>
                  </m:r>
                </m:e>
                <m:sub>
                  <m:r>
                    <w:rPr>
                      <w:rFonts w:ascii="Cambria Math" w:hAnsi="Cambria Math" w:cstheme="minorHAnsi"/>
                    </w:rPr>
                    <m:t>m</m:t>
                  </m:r>
                </m:sub>
              </m:sSub>
            </m:den>
          </m:f>
          <m:nary>
            <m:naryPr>
              <m:chr m:val="∑"/>
              <m:limLoc m:val="undOvr"/>
              <m:supHide m:val="1"/>
              <m:ctrlPr>
                <w:ins w:id="6" w:author="Joacim Rocklöv" w:date="2023-09-30T12:17:00Z">
                  <w:rPr>
                    <w:rFonts w:ascii="Cambria Math" w:hAnsi="Cambria Math" w:cstheme="minorHAnsi"/>
                    <w:i/>
                  </w:rPr>
                </w:ins>
              </m:ctrlPr>
            </m:naryPr>
            <m:sub>
              <m:sSub>
                <m:sSubPr>
                  <m:ctrlPr>
                    <w:ins w:id="7" w:author="Joacim Rocklöv" w:date="2023-09-30T12:17:00Z">
                      <w:rPr>
                        <w:rFonts w:ascii="Cambria Math" w:hAnsi="Cambria Math" w:cstheme="minorHAnsi"/>
                        <w:i/>
                      </w:rPr>
                    </w:ins>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ins w:id="8" w:author="Joacim Rocklöv" w:date="2023-09-30T12:17:00Z">
                      <w:rPr>
                        <w:rFonts w:ascii="Cambria Math" w:hAnsi="Cambria Math" w:cstheme="minorHAnsi"/>
                        <w:i/>
                      </w:rPr>
                    </w:ins>
                  </m:ctrlPr>
                </m:sSubPr>
                <m:e>
                  <m:r>
                    <w:rPr>
                      <w:rFonts w:ascii="Cambria Math" w:hAnsi="Cambria Math" w:cstheme="minorHAnsi"/>
                    </w:rPr>
                    <m:t>R</m:t>
                  </m:r>
                </m:e>
                <m:sub>
                  <m:r>
                    <w:rPr>
                      <w:rFonts w:ascii="Cambria Math" w:hAnsi="Cambria Math" w:cstheme="minorHAnsi"/>
                    </w:rPr>
                    <m:t>m</m:t>
                  </m:r>
                </m:sub>
              </m:sSub>
            </m:sub>
            <m:sup/>
            <m:e>
              <m:r>
                <w:rPr>
                  <w:rFonts w:ascii="Cambria Math" w:hAnsi="Cambria Math" w:cstheme="minorHAnsi"/>
                </w:rPr>
                <m:t>I</m:t>
              </m:r>
              <m:d>
                <m:dPr>
                  <m:ctrlPr>
                    <w:ins w:id="9" w:author="Joacim Rocklöv" w:date="2023-09-30T12:17:00Z">
                      <w:rPr>
                        <w:rFonts w:ascii="Cambria Math" w:hAnsi="Cambria Math" w:cstheme="minorHAnsi"/>
                        <w:i/>
                      </w:rPr>
                    </w:ins>
                  </m:ctrlPr>
                </m:dPr>
                <m:e>
                  <m:sSub>
                    <m:sSubPr>
                      <m:ctrlPr>
                        <w:ins w:id="10" w:author="Joacim Rocklöv" w:date="2023-09-30T12:17:00Z">
                          <w:rPr>
                            <w:rFonts w:ascii="Cambria Math" w:hAnsi="Cambria Math" w:cstheme="minorHAnsi"/>
                            <w:i/>
                          </w:rPr>
                        </w:ins>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=k</m:t>
                  </m:r>
                </m:e>
              </m:d>
            </m:e>
          </m:nary>
        </m:oMath>
      </m:oMathPara>
    </w:p>
    <w:p w14:paraId="4ED6DA5C" w14:textId="4157D10B" w:rsidR="002E1956" w:rsidRPr="00A743C9" w:rsidRDefault="002E1956" w:rsidP="0024175D">
      <w:pPr>
        <w:jc w:val="both"/>
        <w:rPr>
          <w:rFonts w:eastAsiaTheme="minorEastAsia" w:cstheme="minorHAnsi"/>
        </w:rPr>
      </w:pPr>
      <w:r w:rsidRPr="00A743C9">
        <w:rPr>
          <w:rFonts w:cstheme="minorHAnsi"/>
        </w:rPr>
        <w:t xml:space="preserve">Here the features space has been </w:t>
      </w:r>
      <w:r w:rsidRPr="00A743C9">
        <w:rPr>
          <w:rFonts w:eastAsiaTheme="minorEastAsia" w:cstheme="minorHAnsi"/>
        </w:rPr>
        <w:t xml:space="preserve">partitioned for each region m. Typically, the training data is numerically represented as </w:t>
      </w:r>
      <m:oMath>
        <m:sSub>
          <m:sSubPr>
            <m:ctrlPr>
              <w:ins w:id="11" w:author="Joacim Rocklöv" w:date="2023-09-30T12:17:00Z">
                <w:rPr>
                  <w:rFonts w:ascii="Cambria Math" w:hAnsi="Cambria Math" w:cstheme="minorHAnsi"/>
                  <w:i/>
                </w:rPr>
              </w:ins>
            </m:ctrlPr>
          </m:sSubPr>
          <m:e>
            <m:r>
              <m:rPr>
                <m:sty m:val="bi"/>
              </m:rPr>
              <w:rPr>
                <w:rFonts w:ascii="Cambria Math" w:hAnsi="Cambria Math" w:cstheme="minorHAnsi"/>
              </w:rPr>
              <m:t>x</m:t>
            </m:r>
          </m:e>
          <m:sub>
            <m:r>
              <w:rPr>
                <w:rFonts w:ascii="Cambria Math" w:hAnsi="Cambria Math" w:cstheme="minorHAnsi"/>
              </w:rPr>
              <m:t>i</m:t>
            </m:r>
          </m:sub>
        </m:sSub>
      </m:oMath>
      <w:r w:rsidRPr="00A743C9">
        <w:rPr>
          <w:rFonts w:eastAsiaTheme="minorEastAsia" w:cstheme="minorHAnsi"/>
        </w:rPr>
        <w:t xml:space="preserve"> and their respective targets </w:t>
      </w:r>
      <m:oMath>
        <m:sSub>
          <m:sSubPr>
            <m:ctrlPr>
              <w:ins w:id="12" w:author="Joacim Rocklöv" w:date="2023-09-30T12:17:00Z">
                <w:rPr>
                  <w:rFonts w:ascii="Cambria Math" w:hAnsi="Cambria Math" w:cstheme="minorHAnsi"/>
                  <w:b/>
                  <w:bCs/>
                  <w:i/>
                </w:rPr>
              </w:ins>
            </m:ctrlPr>
          </m:sSubPr>
          <m:e>
            <m:r>
              <m:rPr>
                <m:sty m:val="bi"/>
              </m:rPr>
              <w:rPr>
                <w:rFonts w:ascii="Cambria Math" w:hAnsi="Cambria Math" w:cstheme="minorHAnsi"/>
              </w:rPr>
              <m:t>y</m:t>
            </m:r>
          </m:e>
          <m:sub>
            <m:r>
              <m:rPr>
                <m:sty m:val="bi"/>
              </m:rPr>
              <w:rPr>
                <w:rFonts w:ascii="Cambria Math" w:hAnsi="Cambria Math" w:cstheme="minorHAnsi"/>
              </w:rPr>
              <m:t>i</m:t>
            </m:r>
          </m:sub>
        </m:sSub>
      </m:oMath>
      <w:r w:rsidRPr="00A743C9">
        <w:rPr>
          <w:rFonts w:eastAsiaTheme="minorEastAsia" w:cstheme="minorHAnsi"/>
        </w:rPr>
        <w:t xml:space="preserve">; where </w:t>
      </w:r>
      <m:oMath>
        <m:sSub>
          <m:sSubPr>
            <m:ctrlPr>
              <w:ins w:id="13" w:author="Joacim Rocklöv" w:date="2023-09-30T12:17:00Z">
                <w:rPr>
                  <w:rFonts w:ascii="Cambria Math" w:hAnsi="Cambria Math" w:cstheme="minorHAnsi"/>
                  <w:b/>
                  <w:bCs/>
                  <w:i/>
                </w:rPr>
              </w:ins>
            </m:ctrlPr>
          </m:sSubPr>
          <m:e>
            <m:r>
              <m:rPr>
                <m:sty m:val="bi"/>
              </m:rPr>
              <w:rPr>
                <w:rFonts w:ascii="Cambria Math" w:hAnsi="Cambria Math" w:cstheme="minorHAnsi"/>
              </w:rPr>
              <m:t>y</m:t>
            </m:r>
          </m:e>
          <m:sub>
            <m:r>
              <m:rPr>
                <m:sty m:val="bi"/>
              </m:rPr>
              <w:rPr>
                <w:rFonts w:ascii="Cambria Math" w:hAnsi="Cambria Math" w:cstheme="minorHAnsi"/>
              </w:rPr>
              <m:t>i</m:t>
            </m:r>
          </m:sub>
        </m:sSub>
        <m:r>
          <m:rPr>
            <m:sty m:val="bi"/>
          </m:rPr>
          <w:rPr>
            <w:rFonts w:ascii="Cambria Math" w:eastAsiaTheme="minorEastAsia" w:hAnsi="Cambria Math" w:cstheme="minorHAnsi"/>
          </w:rPr>
          <m:t>∈0,1</m:t>
        </m:r>
      </m:oMath>
      <w:r w:rsidRPr="00A743C9">
        <w:rPr>
          <w:rFonts w:eastAsiaTheme="minorEastAsia" w:cstheme="minorHAnsi"/>
          <w:b/>
          <w:bCs/>
        </w:rPr>
        <w:t xml:space="preserve"> </w:t>
      </w:r>
      <w:r w:rsidRPr="00A743C9">
        <w:rPr>
          <w:rFonts w:eastAsiaTheme="minorEastAsia" w:cstheme="minorHAnsi"/>
        </w:rPr>
        <w:t>and is equivalent</w:t>
      </w:r>
      <w:r w:rsidRPr="00A743C9">
        <w:rPr>
          <w:rFonts w:eastAsiaTheme="minorEastAsia" w:cstheme="minorHAnsi"/>
          <w:b/>
          <w:bCs/>
        </w:rPr>
        <w:t xml:space="preserve"> </w:t>
      </w:r>
      <w:r w:rsidRPr="00A743C9">
        <w:rPr>
          <w:rFonts w:eastAsiaTheme="minorEastAsia" w:cstheme="minorHAnsi"/>
        </w:rPr>
        <w:t xml:space="preserve">to </w:t>
      </w:r>
      <m:oMath>
        <m:r>
          <m:rPr>
            <m:sty m:val="bi"/>
          </m:rPr>
          <w:rPr>
            <w:rFonts w:ascii="Cambria Math" w:eastAsiaTheme="minorEastAsia" w:hAnsi="Cambria Math" w:cstheme="minorHAnsi"/>
          </w:rPr>
          <m:t>k</m:t>
        </m:r>
      </m:oMath>
      <w:r w:rsidRPr="00A743C9">
        <w:rPr>
          <w:rFonts w:eastAsiaTheme="minorEastAsia" w:cstheme="minorHAnsi"/>
        </w:rPr>
        <w:t xml:space="preserve"> in the above equation.</w:t>
      </w:r>
      <w:r w:rsidRPr="00A743C9">
        <w:rPr>
          <w:rFonts w:eastAsiaTheme="minorEastAsia" w:cstheme="minorHAnsi"/>
          <w:b/>
          <w:bCs/>
        </w:rPr>
        <w:t xml:space="preserve"> </w:t>
      </w:r>
      <w:r w:rsidRPr="00A743C9">
        <w:rPr>
          <w:rFonts w:eastAsiaTheme="minorEastAsia" w:cstheme="minorHAnsi"/>
        </w:rPr>
        <w:t>This constitutes the basis of the so-called objective function (training loss and regularization terms).</w:t>
      </w:r>
      <w:r w:rsidRPr="00A743C9">
        <w:rPr>
          <w:rFonts w:eastAsiaTheme="minorEastAsia" w:cstheme="minorHAnsi"/>
        </w:rPr>
        <w:fldChar w:fldCharType="begin"/>
      </w:r>
      <w:r w:rsidR="00A5402B">
        <w:rPr>
          <w:rFonts w:eastAsiaTheme="minorEastAsia" w:cstheme="minorHAnsi"/>
        </w:rPr>
        <w:instrText xml:space="preserve"> ADDIN ZOTERO_ITEM CSL_CITATION {"citationID":"XFGtjhKj","properties":{"formattedCitation":"\\super 4\\nosupersub{}","plainCitation":"4","noteIndex":0},"citationItems":[{"id":2587,"uris":["http://zotero.org/users/1998367/items/WB9AN7IW"],"itemData":{"id":2587,"type":"book","collection-title":"Expert insight","edition":"Third edition","event-place":"Birmingham Mumbai","ISBN":"978-1-78995-575-0","language":"eng","number-of-pages":"741","publisher":"Packt","publisher-place":"Birmingham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A743C9">
        <w:rPr>
          <w:rFonts w:eastAsiaTheme="minorEastAsia" w:cstheme="minorHAnsi"/>
        </w:rPr>
        <w:fldChar w:fldCharType="separate"/>
      </w:r>
      <w:r w:rsidR="00A5402B" w:rsidRPr="00A5402B">
        <w:rPr>
          <w:rFonts w:ascii="Calibri" w:cs="Calibri"/>
          <w:vertAlign w:val="superscript"/>
        </w:rPr>
        <w:t>4</w:t>
      </w:r>
      <w:r w:rsidRPr="00A743C9">
        <w:rPr>
          <w:rFonts w:eastAsiaTheme="minorEastAsia" w:cstheme="minorHAnsi"/>
        </w:rPr>
        <w:fldChar w:fldCharType="end"/>
      </w:r>
      <w:r w:rsidRPr="00A743C9">
        <w:rPr>
          <w:rFonts w:eastAsiaTheme="minorEastAsia" w:cstheme="minorHAnsi"/>
        </w:rPr>
        <w:t xml:space="preserve"> The XGBoost internal workings classify a tree model as </w:t>
      </w:r>
    </w:p>
    <w:p w14:paraId="2383E8AB" w14:textId="77777777" w:rsidR="002E1956" w:rsidRPr="00A743C9" w:rsidRDefault="00000000" w:rsidP="0024175D">
      <w:pPr>
        <w:jc w:val="both"/>
        <w:rPr>
          <w:rFonts w:eastAsiaTheme="minorEastAsia" w:cstheme="minorHAnsi"/>
        </w:rPr>
      </w:pPr>
      <m:oMathPara>
        <m:oMath>
          <m:acc>
            <m:accPr>
              <m:ctrlPr>
                <w:ins w:id="14" w:author="Joacim Rocklöv" w:date="2023-09-30T12:17:00Z">
                  <w:rPr>
                    <w:rFonts w:ascii="Cambria Math" w:hAnsi="Cambria Math" w:cstheme="minorHAnsi"/>
                  </w:rPr>
                </w:ins>
              </m:ctrlPr>
            </m:accPr>
            <m:e>
              <m:sSub>
                <m:sSubPr>
                  <m:ctrlPr>
                    <w:ins w:id="15" w:author="Joacim Rocklöv" w:date="2023-09-30T12:17:00Z">
                      <w:rPr>
                        <w:rFonts w:ascii="Cambria Math" w:hAnsi="Cambria Math" w:cstheme="minorHAnsi"/>
                        <w:i/>
                      </w:rPr>
                    </w:ins>
                  </m:ctrlPr>
                </m:sSubPr>
                <m:e>
                  <m:r>
                    <w:rPr>
                      <w:rFonts w:ascii="Cambria Math" w:hAnsi="Cambria Math" w:cstheme="minorHAnsi"/>
                    </w:rPr>
                    <m:t>y</m:t>
                  </m:r>
                </m:e>
                <m:sub>
                  <m:r>
                    <w:rPr>
                      <w:rFonts w:ascii="Cambria Math" w:hAnsi="Cambria Math" w:cstheme="minorHAnsi"/>
                    </w:rPr>
                    <m:t>i</m:t>
                  </m:r>
                </m:sub>
              </m:sSub>
            </m:e>
          </m:acc>
          <m:r>
            <w:rPr>
              <w:rFonts w:ascii="Cambria Math" w:hAnsi="Cambria Math" w:cstheme="minorHAnsi"/>
            </w:rPr>
            <m:t>=</m:t>
          </m:r>
          <m:nary>
            <m:naryPr>
              <m:chr m:val="∑"/>
              <m:limLoc m:val="undOvr"/>
              <m:ctrlPr>
                <w:ins w:id="16" w:author="Joacim Rocklöv" w:date="2023-09-30T12:17:00Z">
                  <w:rPr>
                    <w:rFonts w:ascii="Cambria Math" w:hAnsi="Cambria Math" w:cstheme="minorHAnsi"/>
                    <w:i/>
                  </w:rPr>
                </w:ins>
              </m:ctrlPr>
            </m:naryPr>
            <m:sub>
              <m:r>
                <w:rPr>
                  <w:rFonts w:ascii="Cambria Math" w:hAnsi="Cambria Math" w:cstheme="minorHAnsi"/>
                </w:rPr>
                <m:t>k=1</m:t>
              </m:r>
            </m:sub>
            <m:sup>
              <m:r>
                <w:rPr>
                  <w:rFonts w:ascii="Cambria Math" w:hAnsi="Cambria Math" w:cstheme="minorHAnsi"/>
                </w:rPr>
                <m:t>K</m:t>
              </m:r>
            </m:sup>
            <m:e>
              <m:sSub>
                <m:sSubPr>
                  <m:ctrlPr>
                    <w:ins w:id="17" w:author="Joacim Rocklöv" w:date="2023-09-30T12:17:00Z">
                      <w:rPr>
                        <w:rFonts w:ascii="Cambria Math" w:hAnsi="Cambria Math" w:cstheme="minorHAnsi"/>
                        <w:i/>
                      </w:rPr>
                    </w:ins>
                  </m:ctrlPr>
                </m:sSubPr>
                <m:e>
                  <m:r>
                    <w:rPr>
                      <w:rFonts w:ascii="Cambria Math" w:hAnsi="Cambria Math" w:cstheme="minorHAnsi"/>
                    </w:rPr>
                    <m:t>f</m:t>
                  </m:r>
                </m:e>
                <m:sub>
                  <m:r>
                    <w:rPr>
                      <w:rFonts w:ascii="Cambria Math" w:hAnsi="Cambria Math" w:cstheme="minorHAnsi"/>
                    </w:rPr>
                    <m:t>k</m:t>
                  </m:r>
                </m:sub>
              </m:sSub>
            </m:e>
          </m:nary>
          <m:d>
            <m:dPr>
              <m:ctrlPr>
                <w:ins w:id="18" w:author="Joacim Rocklöv" w:date="2023-09-30T12:17:00Z">
                  <w:rPr>
                    <w:rFonts w:ascii="Cambria Math" w:hAnsi="Cambria Math" w:cstheme="minorHAnsi"/>
                    <w:i/>
                  </w:rPr>
                </w:ins>
              </m:ctrlPr>
            </m:dPr>
            <m:e>
              <m:sSub>
                <m:sSubPr>
                  <m:ctrlPr>
                    <w:ins w:id="19" w:author="Joacim Rocklöv" w:date="2023-09-30T12:17:00Z">
                      <w:rPr>
                        <w:rFonts w:ascii="Cambria Math" w:hAnsi="Cambria Math" w:cstheme="minorHAnsi"/>
                        <w:i/>
                      </w:rPr>
                    </w:ins>
                  </m:ctrlPr>
                </m:sSubPr>
                <m:e>
                  <m:r>
                    <w:rPr>
                      <w:rFonts w:ascii="Cambria Math" w:hAnsi="Cambria Math" w:cstheme="minorHAnsi"/>
                    </w:rPr>
                    <m:t>x</m:t>
                  </m:r>
                </m:e>
                <m:sub>
                  <m:r>
                    <w:rPr>
                      <w:rFonts w:ascii="Cambria Math" w:hAnsi="Cambria Math" w:cstheme="minorHAnsi"/>
                    </w:rPr>
                    <m:t>i</m:t>
                  </m:r>
                </m:sub>
              </m:sSub>
            </m:e>
          </m:d>
          <m:r>
            <w:rPr>
              <w:rFonts w:ascii="Cambria Math" w:hAnsi="Cambria Math" w:cstheme="minorHAnsi"/>
            </w:rPr>
            <m:t>,</m:t>
          </m:r>
          <m:sSub>
            <m:sSubPr>
              <m:ctrlPr>
                <w:ins w:id="20" w:author="Joacim Rocklöv" w:date="2023-09-30T12:17:00Z">
                  <w:rPr>
                    <w:rFonts w:ascii="Cambria Math" w:hAnsi="Cambria Math" w:cstheme="minorHAnsi"/>
                    <w:i/>
                  </w:rPr>
                </w:ins>
              </m:ctrlPr>
            </m:sSubPr>
            <m:e>
              <m:r>
                <w:rPr>
                  <w:rFonts w:ascii="Cambria Math" w:hAnsi="Cambria Math" w:cstheme="minorHAnsi"/>
                </w:rPr>
                <m:t>f</m:t>
              </m:r>
            </m:e>
            <m:sub>
              <m:r>
                <w:rPr>
                  <w:rFonts w:ascii="Cambria Math" w:hAnsi="Cambria Math" w:cstheme="minorHAnsi"/>
                </w:rPr>
                <m:t>k</m:t>
              </m:r>
            </m:sub>
          </m:sSub>
          <m:r>
            <m:rPr>
              <m:sty m:val="p"/>
            </m:rPr>
            <w:rPr>
              <w:rFonts w:ascii="Cambria Math" w:hAnsi="Cambria Math" w:cstheme="minorHAnsi"/>
            </w:rPr>
            <m:t>∈</m:t>
          </m:r>
          <m:r>
            <m:rPr>
              <m:scr m:val="script"/>
            </m:rPr>
            <w:rPr>
              <w:rFonts w:ascii="Cambria Math" w:hAnsi="Cambria Math" w:cstheme="minorHAnsi"/>
            </w:rPr>
            <m:t>F</m:t>
          </m:r>
        </m:oMath>
      </m:oMathPara>
    </w:p>
    <w:p w14:paraId="46BE6E9E" w14:textId="7DB7ADDF" w:rsidR="004F4A1F" w:rsidRPr="00140A54" w:rsidRDefault="002E1956" w:rsidP="0024175D">
      <w:pPr>
        <w:jc w:val="both"/>
        <w:rPr>
          <w:rFonts w:eastAsiaTheme="minorEastAsia" w:cstheme="minorHAnsi"/>
        </w:rPr>
      </w:pPr>
      <w:r w:rsidRPr="00A743C9">
        <w:rPr>
          <w:rFonts w:eastAsiaTheme="minorEastAsia" w:cstheme="minorHAnsi"/>
        </w:rPr>
        <w:t xml:space="preserve">Where </w:t>
      </w:r>
      <m:oMath>
        <m:r>
          <m:rPr>
            <m:sty m:val="bi"/>
          </m:rPr>
          <w:rPr>
            <w:rFonts w:ascii="Cambria Math" w:eastAsiaTheme="minorEastAsia" w:hAnsi="Cambria Math" w:cstheme="minorHAnsi"/>
          </w:rPr>
          <m:t>K</m:t>
        </m:r>
      </m:oMath>
      <w:r w:rsidRPr="00A743C9">
        <w:rPr>
          <w:rFonts w:eastAsiaTheme="minorEastAsia" w:cstheme="minorHAnsi"/>
          <w:b/>
          <w:bCs/>
        </w:rPr>
        <w:t xml:space="preserve"> </w:t>
      </w:r>
      <w:r w:rsidRPr="00A743C9">
        <w:rPr>
          <w:rFonts w:eastAsiaTheme="minorEastAsia" w:cstheme="minorHAnsi"/>
        </w:rPr>
        <w:t xml:space="preserve">is the number of trees and </w:t>
      </w:r>
      <m:oMath>
        <m:sSub>
          <m:sSubPr>
            <m:ctrlPr>
              <w:ins w:id="21" w:author="Joacim Rocklöv" w:date="2023-09-30T12:17:00Z">
                <w:rPr>
                  <w:rFonts w:ascii="Cambria Math" w:hAnsi="Cambria Math" w:cstheme="minorHAnsi"/>
                  <w:i/>
                </w:rPr>
              </w:ins>
            </m:ctrlPr>
          </m:sSubPr>
          <m:e>
            <m:r>
              <w:rPr>
                <w:rFonts w:ascii="Cambria Math" w:hAnsi="Cambria Math" w:cstheme="minorHAnsi"/>
              </w:rPr>
              <m:t>f</m:t>
            </m:r>
          </m:e>
          <m:sub>
            <m:r>
              <w:rPr>
                <w:rFonts w:ascii="Cambria Math" w:hAnsi="Cambria Math" w:cstheme="minorHAnsi"/>
              </w:rPr>
              <m:t>k</m:t>
            </m:r>
          </m:sub>
        </m:sSub>
      </m:oMath>
      <w:r w:rsidRPr="00A743C9">
        <w:rPr>
          <w:rFonts w:eastAsiaTheme="minorEastAsia" w:cstheme="minorHAnsi"/>
        </w:rPr>
        <w:t xml:space="preserve"> is a function which determines, for each iteration, the trees generated in the functional space </w:t>
      </w:r>
      <m:oMath>
        <m:r>
          <m:rPr>
            <m:scr m:val="script"/>
          </m:rPr>
          <w:rPr>
            <w:rFonts w:ascii="Cambria Math" w:hAnsi="Cambria Math" w:cstheme="minorHAnsi"/>
          </w:rPr>
          <m:t>F</m:t>
        </m:r>
      </m:oMath>
      <w:r w:rsidRPr="00A743C9">
        <w:rPr>
          <w:rFonts w:eastAsiaTheme="minorEastAsia" w:cstheme="minorHAnsi"/>
        </w:rPr>
        <w:t>. An objective function such as this one can then be optimized to produce an efficient generalized model. In principle, we combine many ‘weak’ learners/classifiers to produce better learning trees than using a single classifier.</w:t>
      </w:r>
      <w:r w:rsidRPr="00A743C9">
        <w:rPr>
          <w:rFonts w:eastAsiaTheme="minorEastAsia" w:cstheme="minorHAnsi"/>
        </w:rPr>
        <w:fldChar w:fldCharType="begin"/>
      </w:r>
      <w:r w:rsidR="00A5402B">
        <w:rPr>
          <w:rFonts w:eastAsiaTheme="minorEastAsia" w:cstheme="minorHAnsi"/>
        </w:rPr>
        <w:instrText xml:space="preserve"> ADDIN ZOTERO_ITEM CSL_CITATION {"citationID":"An4K4laz","properties":{"formattedCitation":"\\super 5\\nosupersub{}","plainCitation":"5","noteIndex":0},"citationItems":[{"id":2975,"uris":["http://zotero.org/users/1998367/items/4MEYL4J6"],"itemData":{"id":2975,"type":"article-journal","abstract":"Function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Statistics","DOI":"10.1214/aos/1013203451","ISSN":"0090-5364, 2168-8966","issue":"5","note":"publisher: Institute of Mathematical Statistics","page":"1189-1232","source":"Project Euclid","title":"Greedy function approximation: A gradient boosting machine.","title-short":"Greedy function approximation","URL":"https://projecteuclid.org/journals/annals-of-statistics/volume-29/issue-5/Greedy-function-approximation-A-gradient-boosting-machine/10.1214/aos/1013203451.full","volume":"29","author":[{"family":"Friedman","given":"Jerome H."}],"accessed":{"date-parts":[["2023",7,4]]},"issued":{"date-parts":[["2001",10]]}}}],"schema":"https://github.com/citation-style-language/schema/raw/master/csl-citation.json"} </w:instrText>
      </w:r>
      <w:r w:rsidRPr="00A743C9">
        <w:rPr>
          <w:rFonts w:eastAsiaTheme="minorEastAsia" w:cstheme="minorHAnsi"/>
        </w:rPr>
        <w:fldChar w:fldCharType="separate"/>
      </w:r>
      <w:r w:rsidR="00A5402B" w:rsidRPr="00A5402B">
        <w:rPr>
          <w:rFonts w:ascii="Calibri" w:cs="Calibri"/>
          <w:vertAlign w:val="superscript"/>
        </w:rPr>
        <w:t>5</w:t>
      </w:r>
      <w:r w:rsidRPr="00A743C9">
        <w:rPr>
          <w:rFonts w:eastAsiaTheme="minorEastAsia" w:cstheme="minorHAnsi"/>
        </w:rPr>
        <w:fldChar w:fldCharType="end"/>
      </w:r>
      <w:r w:rsidRPr="00A743C9">
        <w:rPr>
          <w:rFonts w:eastAsiaTheme="minorEastAsia" w:cstheme="minorHAnsi"/>
        </w:rPr>
        <w:t xml:space="preserve"> This is achieved by greedily adding trees that mostly improve the model using second-order optimization approximations. See ref [</w:t>
      </w:r>
      <w:r w:rsidRPr="00A743C9">
        <w:rPr>
          <w:rFonts w:eastAsiaTheme="minorEastAsia" w:cstheme="minorHAnsi"/>
        </w:rPr>
        <w:fldChar w:fldCharType="begin"/>
      </w:r>
      <w:r w:rsidR="00A5402B">
        <w:rPr>
          <w:rFonts w:eastAsiaTheme="minorEastAsia" w:cstheme="minorHAnsi"/>
        </w:rPr>
        <w:instrText xml:space="preserve"> ADDIN ZOTERO_ITEM CSL_CITATION {"citationID":"jI2v1DOd","properties":{"formattedCitation":"\\super 3\\nosupersub{}","plainCitation":"3","noteIndex":0},"citationItems":[{"id":2868,"uris":["http://zotero.org/users/1998367/items/ZCCZ9SUU"],"itemData":{"id":2868,"type":"paper-conference","abstract":"Tree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systems.","container-title":"Proceedings of the 22nd ACM SIGKDD International Conference on Knowledge Discovery and Data Mining","DOI":"10.1145/2939672.2939785","note":"arXiv:1603.02754 [cs]","page":"785-794","source":"arXiv.org","title":"XGBoost: A Scalable Tree Boosting System","title-short":"XGBoost","URL":"http://arxiv.org/abs/1603.02754","author":[{"family":"Chen","given":"Tianqi"},{"family":"Guestrin","given":"Carlos"}],"accessed":{"date-parts":[["2023",4,12]]},"issued":{"date-parts":[["2016",8,13]]}}}],"schema":"https://github.com/citation-style-language/schema/raw/master/csl-citation.json"} </w:instrText>
      </w:r>
      <w:r w:rsidRPr="00A743C9">
        <w:rPr>
          <w:rFonts w:eastAsiaTheme="minorEastAsia" w:cstheme="minorHAnsi"/>
        </w:rPr>
        <w:fldChar w:fldCharType="separate"/>
      </w:r>
      <w:r w:rsidR="00A5402B" w:rsidRPr="00A5402B">
        <w:rPr>
          <w:rFonts w:ascii="Calibri" w:cs="Calibri"/>
          <w:vertAlign w:val="superscript"/>
        </w:rPr>
        <w:t>3</w:t>
      </w:r>
      <w:r w:rsidRPr="00A743C9">
        <w:rPr>
          <w:rFonts w:eastAsiaTheme="minorEastAsia" w:cstheme="minorHAnsi"/>
        </w:rPr>
        <w:fldChar w:fldCharType="end"/>
      </w:r>
      <w:r w:rsidRPr="00A743C9">
        <w:rPr>
          <w:rFonts w:eastAsiaTheme="minorEastAsia" w:cstheme="minorHAnsi"/>
        </w:rPr>
        <w:t xml:space="preserve">] for further details of XGBoost equations and derivations. </w:t>
      </w:r>
      <w:r w:rsidR="00AC16BD">
        <w:rPr>
          <w:rFonts w:eastAsiaTheme="minorEastAsia" w:cstheme="minorHAnsi"/>
        </w:rPr>
        <w:t xml:space="preserve">We equally performed cross-validation studies using XGBoost internal </w:t>
      </w:r>
      <w:r w:rsidR="00AC16BD" w:rsidRPr="00AC16BD">
        <w:rPr>
          <w:rFonts w:eastAsiaTheme="minorEastAsia" w:cstheme="minorHAnsi"/>
        </w:rPr>
        <w:t>k</w:t>
      </w:r>
      <w:r w:rsidR="00AC16BD">
        <w:rPr>
          <w:rFonts w:eastAsiaTheme="minorEastAsia" w:cstheme="minorHAnsi"/>
        </w:rPr>
        <w:t xml:space="preserve">-fold </w:t>
      </w:r>
      <w:r w:rsidR="00AC16BD" w:rsidRPr="00AC16BD">
        <w:rPr>
          <w:rFonts w:eastAsiaTheme="minorEastAsia" w:cstheme="minorHAnsi"/>
        </w:rPr>
        <w:t>strategy</w:t>
      </w:r>
      <w:r w:rsidR="00AC16BD">
        <w:rPr>
          <w:rFonts w:eastAsiaTheme="minorEastAsia" w:cstheme="minorHAnsi"/>
        </w:rPr>
        <w:t xml:space="preserve">. </w:t>
      </w:r>
      <w:r w:rsidR="00B64CC2" w:rsidRPr="00A743C9">
        <w:rPr>
          <w:rFonts w:eastAsiaTheme="minorEastAsia" w:cstheme="minorHAnsi"/>
        </w:rPr>
        <w:t xml:space="preserve">Finally, we construct our models with the resulting </w:t>
      </w:r>
      <w:r w:rsidR="00B64CC2">
        <w:rPr>
          <w:rFonts w:eastAsiaTheme="minorEastAsia" w:cstheme="minorHAnsi"/>
        </w:rPr>
        <w:t xml:space="preserve">tuned </w:t>
      </w:r>
      <w:r w:rsidR="00B64CC2" w:rsidRPr="00A743C9">
        <w:rPr>
          <w:rFonts w:eastAsiaTheme="minorEastAsia" w:cstheme="minorHAnsi"/>
        </w:rPr>
        <w:t>parameters.</w:t>
      </w:r>
    </w:p>
    <w:p w14:paraId="51153FE5" w14:textId="684EA9A7" w:rsidR="003B2D45" w:rsidRPr="00140A54" w:rsidRDefault="003B2D45" w:rsidP="00140A54">
      <w:pPr>
        <w:pStyle w:val="Heading1"/>
        <w:rPr>
          <w:b/>
        </w:rPr>
      </w:pPr>
      <w:r w:rsidRPr="00140A54">
        <w:rPr>
          <w:b/>
        </w:rPr>
        <w:t>Results</w:t>
      </w:r>
    </w:p>
    <w:p w14:paraId="2CCF564B" w14:textId="225FCE9D" w:rsidR="002A0BB8" w:rsidRPr="00F56F1A" w:rsidRDefault="002A0BB8" w:rsidP="002A0BB8">
      <w:pPr>
        <w:rPr>
          <w:b/>
        </w:rPr>
      </w:pPr>
      <w:r w:rsidRPr="00F56F1A">
        <w:rPr>
          <w:b/>
        </w:rPr>
        <w:t>Evaluation metrics</w:t>
      </w:r>
    </w:p>
    <w:p w14:paraId="47F4FB9E" w14:textId="21DCDD16" w:rsidR="009911C9" w:rsidRDefault="00EE3A5E" w:rsidP="00F01904">
      <w:pPr>
        <w:jc w:val="both"/>
      </w:pPr>
      <w:r>
        <w:t xml:space="preserve">The </w:t>
      </w:r>
      <w:r w:rsidR="00F56F1A">
        <w:t>optimized parameters for each of the models are summarized in</w:t>
      </w:r>
      <w:r w:rsidR="003274B4">
        <w:t xml:space="preserve"> </w:t>
      </w:r>
      <w:r w:rsidR="003274B4" w:rsidRPr="003274B4">
        <w:rPr>
          <w:i/>
          <w:iCs/>
          <w:color w:val="4472C4" w:themeColor="accent1"/>
        </w:rPr>
        <w:t>Table SI 3</w:t>
      </w:r>
      <w:r w:rsidR="003274B4" w:rsidRPr="003274B4">
        <w:rPr>
          <w:color w:val="4472C4" w:themeColor="accent1"/>
        </w:rPr>
        <w:t xml:space="preserve"> </w:t>
      </w:r>
      <w:r w:rsidR="00F56F1A">
        <w:t>for reproducibility purposes. The respective graphs of the training versus the c</w:t>
      </w:r>
      <w:r>
        <w:t xml:space="preserve">ross-validation </w:t>
      </w:r>
      <w:r w:rsidR="00F56F1A">
        <w:t xml:space="preserve">experiments are also shown in </w:t>
      </w:r>
      <w:r w:rsidR="00F56F1A" w:rsidRPr="00F56F1A">
        <w:rPr>
          <w:rStyle w:val="IntenseEmphasis"/>
        </w:rPr>
        <w:fldChar w:fldCharType="begin"/>
      </w:r>
      <w:r w:rsidR="00F56F1A" w:rsidRPr="00F56F1A">
        <w:rPr>
          <w:rStyle w:val="IntenseEmphasis"/>
        </w:rPr>
        <w:instrText xml:space="preserve"> REF _Ref146837727 \h </w:instrText>
      </w:r>
      <w:r w:rsidR="00F56F1A">
        <w:rPr>
          <w:rStyle w:val="IntenseEmphasis"/>
        </w:rPr>
        <w:instrText xml:space="preserve"> \* MERGEFORMAT </w:instrText>
      </w:r>
      <w:r w:rsidR="00F56F1A" w:rsidRPr="00F56F1A">
        <w:rPr>
          <w:rStyle w:val="IntenseEmphasis"/>
        </w:rPr>
      </w:r>
      <w:r w:rsidR="00F56F1A" w:rsidRPr="00F56F1A">
        <w:rPr>
          <w:rStyle w:val="IntenseEmphasis"/>
        </w:rPr>
        <w:fldChar w:fldCharType="separate"/>
      </w:r>
      <w:r w:rsidR="00F56F1A" w:rsidRPr="00F56F1A">
        <w:rPr>
          <w:rStyle w:val="IntenseEmphasis"/>
        </w:rPr>
        <w:t>Figure SI 1</w:t>
      </w:r>
      <w:r w:rsidR="00F56F1A" w:rsidRPr="00F56F1A">
        <w:rPr>
          <w:rStyle w:val="IntenseEmphasis"/>
        </w:rPr>
        <w:fldChar w:fldCharType="end"/>
      </w:r>
      <w:r w:rsidR="00F56F1A">
        <w:rPr>
          <w:rStyle w:val="IntenseEmphasis"/>
        </w:rPr>
        <w:t xml:space="preserve">. </w:t>
      </w:r>
      <w:r w:rsidR="00795F30">
        <w:t xml:space="preserve">A convergence trend is observed in the optimization steps signaling stability of the models. </w:t>
      </w:r>
      <w:r w:rsidR="00046CC9">
        <w:t>Consequently, the performances of the models on the test dataset were evaluated using these parameters.</w:t>
      </w:r>
    </w:p>
    <w:p w14:paraId="31E43712" w14:textId="63E07F2F" w:rsidR="009911C9" w:rsidRDefault="009911C9" w:rsidP="009911C9">
      <w:pPr>
        <w:pStyle w:val="Caption"/>
        <w:keepNext/>
      </w:pPr>
    </w:p>
    <w:tbl>
      <w:tblPr>
        <w:tblStyle w:val="TableGrid"/>
        <w:tblW w:w="0" w:type="auto"/>
        <w:tblLook w:val="04A0" w:firstRow="1" w:lastRow="0" w:firstColumn="1" w:lastColumn="0" w:noHBand="0" w:noVBand="1"/>
      </w:tblPr>
      <w:tblGrid>
        <w:gridCol w:w="849"/>
        <w:gridCol w:w="8167"/>
      </w:tblGrid>
      <w:tr w:rsidR="007E352E" w:rsidRPr="00931295" w14:paraId="04ED2BC5" w14:textId="77777777" w:rsidTr="00053884">
        <w:tc>
          <w:tcPr>
            <w:tcW w:w="9016" w:type="dxa"/>
            <w:gridSpan w:val="2"/>
          </w:tcPr>
          <w:p w14:paraId="3C1B7891" w14:textId="68674C51" w:rsidR="007E352E" w:rsidRPr="007E352E" w:rsidRDefault="007E352E" w:rsidP="00DB06D6">
            <w:pPr>
              <w:jc w:val="both"/>
              <w:rPr>
                <w:i/>
                <w:iCs/>
                <w:sz w:val="21"/>
                <w:szCs w:val="21"/>
              </w:rPr>
            </w:pPr>
            <w:r w:rsidRPr="007E352E">
              <w:rPr>
                <w:b/>
                <w:bCs/>
                <w:i/>
                <w:iCs/>
                <w:sz w:val="21"/>
                <w:szCs w:val="21"/>
              </w:rPr>
              <w:t xml:space="preserve">Table SI </w:t>
            </w:r>
            <w:r w:rsidRPr="007E352E">
              <w:rPr>
                <w:b/>
                <w:bCs/>
                <w:i/>
                <w:iCs/>
                <w:sz w:val="21"/>
                <w:szCs w:val="21"/>
              </w:rPr>
              <w:fldChar w:fldCharType="begin"/>
            </w:r>
            <w:r w:rsidRPr="007E352E">
              <w:rPr>
                <w:b/>
                <w:bCs/>
                <w:i/>
                <w:iCs/>
                <w:sz w:val="21"/>
                <w:szCs w:val="21"/>
              </w:rPr>
              <w:instrText xml:space="preserve"> SEQ Table_SI \* ARABIC </w:instrText>
            </w:r>
            <w:r w:rsidRPr="007E352E">
              <w:rPr>
                <w:b/>
                <w:bCs/>
                <w:i/>
                <w:iCs/>
                <w:sz w:val="21"/>
                <w:szCs w:val="21"/>
              </w:rPr>
              <w:fldChar w:fldCharType="separate"/>
            </w:r>
            <w:r w:rsidRPr="007E352E">
              <w:rPr>
                <w:b/>
                <w:bCs/>
                <w:i/>
                <w:iCs/>
                <w:sz w:val="21"/>
                <w:szCs w:val="21"/>
              </w:rPr>
              <w:t>3</w:t>
            </w:r>
            <w:r w:rsidRPr="007E352E">
              <w:rPr>
                <w:b/>
                <w:bCs/>
                <w:sz w:val="21"/>
                <w:szCs w:val="21"/>
              </w:rPr>
              <w:fldChar w:fldCharType="end"/>
            </w:r>
            <w:r w:rsidRPr="007E352E">
              <w:rPr>
                <w:i/>
                <w:iCs/>
                <w:sz w:val="21"/>
                <w:szCs w:val="21"/>
              </w:rPr>
              <w:t>: Optimal values for each of the models we constructed. Respective features in the models were engineered hence the subtle differences. These computations were performed on a GPU cluster.</w:t>
            </w:r>
          </w:p>
        </w:tc>
      </w:tr>
      <w:tr w:rsidR="007E352E" w:rsidRPr="00931295" w14:paraId="5E862DF2" w14:textId="77777777" w:rsidTr="2C584D6C">
        <w:tc>
          <w:tcPr>
            <w:tcW w:w="849" w:type="dxa"/>
          </w:tcPr>
          <w:p w14:paraId="3435FD98" w14:textId="1F7FA936" w:rsidR="007E352E" w:rsidRPr="00931295" w:rsidRDefault="007E352E" w:rsidP="007E352E">
            <w:pPr>
              <w:jc w:val="both"/>
              <w:rPr>
                <w:sz w:val="21"/>
                <w:szCs w:val="21"/>
              </w:rPr>
            </w:pPr>
            <w:r w:rsidRPr="00931295">
              <w:rPr>
                <w:sz w:val="21"/>
                <w:szCs w:val="21"/>
              </w:rPr>
              <w:t>Model</w:t>
            </w:r>
          </w:p>
        </w:tc>
        <w:tc>
          <w:tcPr>
            <w:tcW w:w="8167" w:type="dxa"/>
          </w:tcPr>
          <w:p w14:paraId="164E8D0F" w14:textId="7F8B472B" w:rsidR="007E352E" w:rsidRPr="00931295" w:rsidRDefault="007E352E" w:rsidP="007E352E">
            <w:pPr>
              <w:jc w:val="both"/>
              <w:rPr>
                <w:sz w:val="21"/>
                <w:szCs w:val="21"/>
              </w:rPr>
            </w:pPr>
            <w:r w:rsidRPr="00931295">
              <w:rPr>
                <w:sz w:val="21"/>
                <w:szCs w:val="21"/>
              </w:rPr>
              <w:t>Objective function</w:t>
            </w:r>
          </w:p>
        </w:tc>
      </w:tr>
      <w:tr w:rsidR="007E352E" w:rsidRPr="00931295" w14:paraId="79671826" w14:textId="77777777" w:rsidTr="2C584D6C">
        <w:tc>
          <w:tcPr>
            <w:tcW w:w="849" w:type="dxa"/>
          </w:tcPr>
          <w:p w14:paraId="19B4D6EC" w14:textId="77777777" w:rsidR="007E352E" w:rsidRPr="00931295" w:rsidRDefault="007E352E" w:rsidP="007E352E">
            <w:pPr>
              <w:jc w:val="both"/>
              <w:rPr>
                <w:sz w:val="21"/>
                <w:szCs w:val="21"/>
              </w:rPr>
            </w:pPr>
            <w:r w:rsidRPr="00931295">
              <w:rPr>
                <w:sz w:val="21"/>
                <w:szCs w:val="21"/>
              </w:rPr>
              <w:t>M1</w:t>
            </w:r>
          </w:p>
        </w:tc>
        <w:tc>
          <w:tcPr>
            <w:tcW w:w="8167" w:type="dxa"/>
          </w:tcPr>
          <w:p w14:paraId="49A5D19C" w14:textId="77777777" w:rsidR="007E352E" w:rsidRPr="00931295" w:rsidRDefault="007E352E" w:rsidP="007E352E">
            <w:pPr>
              <w:rPr>
                <w:sz w:val="21"/>
                <w:szCs w:val="21"/>
              </w:rPr>
            </w:pPr>
            <w:r w:rsidRPr="00931295">
              <w:rPr>
                <w:sz w:val="21"/>
                <w:szCs w:val="21"/>
              </w:rPr>
              <w:t>{'verbosity': 0, 'booster':'</w:t>
            </w:r>
            <w:proofErr w:type="spellStart"/>
            <w:r w:rsidRPr="00931295">
              <w:rPr>
                <w:sz w:val="21"/>
                <w:szCs w:val="21"/>
              </w:rPr>
              <w:t>gbtree</w:t>
            </w:r>
            <w:proofErr w:type="spellEnd"/>
            <w:r w:rsidRPr="00931295">
              <w:rPr>
                <w:sz w:val="21"/>
                <w:szCs w:val="21"/>
              </w:rPr>
              <w:t>', 'objective': '</w:t>
            </w:r>
            <w:proofErr w:type="spellStart"/>
            <w:r w:rsidRPr="00931295">
              <w:rPr>
                <w:sz w:val="21"/>
                <w:szCs w:val="21"/>
              </w:rPr>
              <w:t>binary:logistic</w:t>
            </w:r>
            <w:proofErr w:type="spellEnd"/>
            <w:r w:rsidRPr="00931295">
              <w:rPr>
                <w:sz w:val="21"/>
                <w:szCs w:val="21"/>
              </w:rPr>
              <w:t>', '</w:t>
            </w:r>
            <w:proofErr w:type="spellStart"/>
            <w:r w:rsidRPr="00931295">
              <w:rPr>
                <w:sz w:val="21"/>
                <w:szCs w:val="21"/>
              </w:rPr>
              <w:t>scale_pos_weight</w:t>
            </w:r>
            <w:proofErr w:type="spellEnd"/>
            <w:r w:rsidRPr="00931295">
              <w:rPr>
                <w:sz w:val="21"/>
                <w:szCs w:val="21"/>
              </w:rPr>
              <w:t>': 3.6075131113550434,'tree_method': 'gpu_hist','</w:t>
            </w:r>
            <w:proofErr w:type="spellStart"/>
            <w:r w:rsidRPr="00931295">
              <w:rPr>
                <w:sz w:val="21"/>
                <w:szCs w:val="21"/>
              </w:rPr>
              <w:t>eval_metrics</w:t>
            </w:r>
            <w:proofErr w:type="spellEnd"/>
            <w:r w:rsidRPr="00931295">
              <w:rPr>
                <w:sz w:val="21"/>
                <w:szCs w:val="21"/>
              </w:rPr>
              <w:t>': '</w:t>
            </w:r>
            <w:proofErr w:type="spellStart"/>
            <w:r w:rsidRPr="00931295">
              <w:rPr>
                <w:sz w:val="21"/>
                <w:szCs w:val="21"/>
              </w:rPr>
              <w:t>logloss</w:t>
            </w:r>
            <w:proofErr w:type="spellEnd"/>
            <w:r w:rsidRPr="00931295">
              <w:rPr>
                <w:sz w:val="21"/>
                <w:szCs w:val="21"/>
              </w:rPr>
              <w:t>', '</w:t>
            </w:r>
            <w:proofErr w:type="spellStart"/>
            <w:r w:rsidRPr="00931295">
              <w:rPr>
                <w:sz w:val="21"/>
                <w:szCs w:val="21"/>
              </w:rPr>
              <w:t>learning_rate</w:t>
            </w:r>
            <w:proofErr w:type="spellEnd"/>
            <w:r w:rsidRPr="00931295">
              <w:rPr>
                <w:sz w:val="21"/>
                <w:szCs w:val="21"/>
              </w:rPr>
              <w:t>': 0.09963558437961703, '</w:t>
            </w:r>
            <w:proofErr w:type="spellStart"/>
            <w:r w:rsidRPr="00931295">
              <w:rPr>
                <w:sz w:val="21"/>
                <w:szCs w:val="21"/>
              </w:rPr>
              <w:t>num_boost_round</w:t>
            </w:r>
            <w:proofErr w:type="spellEnd"/>
            <w:r w:rsidRPr="00931295">
              <w:rPr>
                <w:sz w:val="21"/>
                <w:szCs w:val="21"/>
              </w:rPr>
              <w:t>': 191.58714451312179, 'max-depth': 4, 'gamma': 6.140489891496016e-05, 'subsample': 0.7329970919203579, '</w:t>
            </w:r>
            <w:proofErr w:type="spellStart"/>
            <w:r w:rsidRPr="00931295">
              <w:rPr>
                <w:sz w:val="21"/>
                <w:szCs w:val="21"/>
              </w:rPr>
              <w:t>reg_alpha</w:t>
            </w:r>
            <w:proofErr w:type="spellEnd"/>
            <w:r w:rsidRPr="00931295">
              <w:rPr>
                <w:sz w:val="21"/>
                <w:szCs w:val="21"/>
              </w:rPr>
              <w:t>': 1.5492015574694834e-05, '</w:t>
            </w:r>
            <w:proofErr w:type="spellStart"/>
            <w:r w:rsidRPr="00931295">
              <w:rPr>
                <w:sz w:val="21"/>
                <w:szCs w:val="21"/>
              </w:rPr>
              <w:t>reg_lambda</w:t>
            </w:r>
            <w:proofErr w:type="spellEnd"/>
            <w:r w:rsidRPr="00931295">
              <w:rPr>
                <w:sz w:val="21"/>
                <w:szCs w:val="21"/>
              </w:rPr>
              <w:t>': 0.002889192981174229, '</w:t>
            </w:r>
            <w:proofErr w:type="spellStart"/>
            <w:r w:rsidRPr="00931295">
              <w:rPr>
                <w:sz w:val="21"/>
                <w:szCs w:val="21"/>
              </w:rPr>
              <w:t>colsample_bytree</w:t>
            </w:r>
            <w:proofErr w:type="spellEnd"/>
            <w:r w:rsidRPr="00931295">
              <w:rPr>
                <w:sz w:val="21"/>
                <w:szCs w:val="21"/>
              </w:rPr>
              <w:t>': 0.7341652208091972, '</w:t>
            </w:r>
            <w:proofErr w:type="spellStart"/>
            <w:r w:rsidRPr="00931295">
              <w:rPr>
                <w:sz w:val="21"/>
                <w:szCs w:val="21"/>
              </w:rPr>
              <w:t>min_child_weight</w:t>
            </w:r>
            <w:proofErr w:type="spellEnd"/>
            <w:r w:rsidRPr="00931295">
              <w:rPr>
                <w:sz w:val="21"/>
                <w:szCs w:val="21"/>
              </w:rPr>
              <w:t>': 0, '</w:t>
            </w:r>
            <w:proofErr w:type="spellStart"/>
            <w:r w:rsidRPr="00931295">
              <w:rPr>
                <w:sz w:val="21"/>
                <w:szCs w:val="21"/>
              </w:rPr>
              <w:t>n_estimators</w:t>
            </w:r>
            <w:proofErr w:type="spellEnd"/>
            <w:r w:rsidRPr="00931295">
              <w:rPr>
                <w:sz w:val="21"/>
                <w:szCs w:val="21"/>
              </w:rPr>
              <w:t>': 443}</w:t>
            </w:r>
          </w:p>
        </w:tc>
      </w:tr>
      <w:tr w:rsidR="007E352E" w:rsidRPr="00931295" w14:paraId="57CB4FE3" w14:textId="77777777" w:rsidTr="2C584D6C">
        <w:tc>
          <w:tcPr>
            <w:tcW w:w="849" w:type="dxa"/>
          </w:tcPr>
          <w:p w14:paraId="031658C7" w14:textId="77777777" w:rsidR="007E352E" w:rsidRPr="00931295" w:rsidRDefault="007E352E" w:rsidP="007E352E">
            <w:pPr>
              <w:jc w:val="both"/>
              <w:rPr>
                <w:sz w:val="21"/>
                <w:szCs w:val="21"/>
              </w:rPr>
            </w:pPr>
            <w:r w:rsidRPr="00931295">
              <w:rPr>
                <w:sz w:val="21"/>
                <w:szCs w:val="21"/>
              </w:rPr>
              <w:t>M2</w:t>
            </w:r>
          </w:p>
        </w:tc>
        <w:tc>
          <w:tcPr>
            <w:tcW w:w="8167" w:type="dxa"/>
          </w:tcPr>
          <w:p w14:paraId="0B587E39" w14:textId="77777777" w:rsidR="007E352E" w:rsidRPr="00931295" w:rsidRDefault="007E352E" w:rsidP="007E352E">
            <w:pPr>
              <w:rPr>
                <w:sz w:val="21"/>
                <w:szCs w:val="21"/>
              </w:rPr>
            </w:pPr>
            <w:r w:rsidRPr="00931295">
              <w:rPr>
                <w:sz w:val="21"/>
                <w:szCs w:val="21"/>
              </w:rPr>
              <w:t>{'verbosity': 0, 'booster': '</w:t>
            </w:r>
            <w:proofErr w:type="spellStart"/>
            <w:r w:rsidRPr="00931295">
              <w:rPr>
                <w:sz w:val="21"/>
                <w:szCs w:val="21"/>
              </w:rPr>
              <w:t>gbtree</w:t>
            </w:r>
            <w:proofErr w:type="spellEnd"/>
            <w:r w:rsidRPr="00931295">
              <w:rPr>
                <w:sz w:val="21"/>
                <w:szCs w:val="21"/>
              </w:rPr>
              <w:t>', 'objective': '</w:t>
            </w:r>
            <w:proofErr w:type="spellStart"/>
            <w:r w:rsidRPr="00931295">
              <w:rPr>
                <w:sz w:val="21"/>
                <w:szCs w:val="21"/>
              </w:rPr>
              <w:t>binary:logistic</w:t>
            </w:r>
            <w:proofErr w:type="spellEnd"/>
            <w:r w:rsidRPr="00931295">
              <w:rPr>
                <w:sz w:val="21"/>
                <w:szCs w:val="21"/>
              </w:rPr>
              <w:t>','</w:t>
            </w:r>
            <w:proofErr w:type="spellStart"/>
            <w:r w:rsidRPr="00931295">
              <w:rPr>
                <w:sz w:val="21"/>
                <w:szCs w:val="21"/>
              </w:rPr>
              <w:t>scale_pos_weight</w:t>
            </w:r>
            <w:proofErr w:type="spellEnd"/>
            <w:r w:rsidRPr="00931295">
              <w:rPr>
                <w:sz w:val="21"/>
                <w:szCs w:val="21"/>
              </w:rPr>
              <w:t>': 3.6063414634146342, '</w:t>
            </w:r>
            <w:proofErr w:type="spellStart"/>
            <w:r w:rsidRPr="00931295">
              <w:rPr>
                <w:sz w:val="21"/>
                <w:szCs w:val="21"/>
              </w:rPr>
              <w:t>max_delta_step</w:t>
            </w:r>
            <w:proofErr w:type="spellEnd"/>
            <w:r w:rsidRPr="00931295">
              <w:rPr>
                <w:sz w:val="21"/>
                <w:szCs w:val="21"/>
              </w:rPr>
              <w:t>': 1, '</w:t>
            </w:r>
            <w:proofErr w:type="spellStart"/>
            <w:r w:rsidRPr="00931295">
              <w:rPr>
                <w:sz w:val="21"/>
                <w:szCs w:val="21"/>
              </w:rPr>
              <w:t>tree_method</w:t>
            </w:r>
            <w:proofErr w:type="spellEnd"/>
            <w:r w:rsidRPr="00931295">
              <w:rPr>
                <w:sz w:val="21"/>
                <w:szCs w:val="21"/>
              </w:rPr>
              <w:t>': '</w:t>
            </w:r>
            <w:proofErr w:type="spellStart"/>
            <w:r w:rsidRPr="00931295">
              <w:rPr>
                <w:sz w:val="21"/>
                <w:szCs w:val="21"/>
              </w:rPr>
              <w:t>gpu_hist</w:t>
            </w:r>
            <w:proofErr w:type="spellEnd"/>
            <w:r w:rsidRPr="00931295">
              <w:rPr>
                <w:sz w:val="21"/>
                <w:szCs w:val="21"/>
              </w:rPr>
              <w:t>', '</w:t>
            </w:r>
            <w:proofErr w:type="spellStart"/>
            <w:r w:rsidRPr="00931295">
              <w:rPr>
                <w:sz w:val="21"/>
                <w:szCs w:val="21"/>
              </w:rPr>
              <w:t>eval_metrics</w:t>
            </w:r>
            <w:proofErr w:type="spellEnd"/>
            <w:r w:rsidRPr="00931295">
              <w:rPr>
                <w:sz w:val="21"/>
                <w:szCs w:val="21"/>
              </w:rPr>
              <w:t>': '</w:t>
            </w:r>
            <w:proofErr w:type="spellStart"/>
            <w:r w:rsidRPr="00931295">
              <w:rPr>
                <w:sz w:val="21"/>
                <w:szCs w:val="21"/>
              </w:rPr>
              <w:t>logloss</w:t>
            </w:r>
            <w:proofErr w:type="spellEnd"/>
            <w:r w:rsidRPr="00931295">
              <w:rPr>
                <w:sz w:val="21"/>
                <w:szCs w:val="21"/>
              </w:rPr>
              <w:t>', '</w:t>
            </w:r>
            <w:proofErr w:type="spellStart"/>
            <w:r w:rsidRPr="00931295">
              <w:rPr>
                <w:sz w:val="21"/>
                <w:szCs w:val="21"/>
              </w:rPr>
              <w:t>learning_rate</w:t>
            </w:r>
            <w:proofErr w:type="spellEnd"/>
            <w:r w:rsidRPr="00931295">
              <w:rPr>
                <w:sz w:val="21"/>
                <w:szCs w:val="21"/>
              </w:rPr>
              <w:t>': 0.09813841335627332, '</w:t>
            </w:r>
            <w:proofErr w:type="spellStart"/>
            <w:r w:rsidRPr="00931295">
              <w:rPr>
                <w:sz w:val="21"/>
                <w:szCs w:val="21"/>
              </w:rPr>
              <w:t>num_boost_round</w:t>
            </w:r>
            <w:proofErr w:type="spellEnd"/>
            <w:r w:rsidRPr="00931295">
              <w:rPr>
                <w:sz w:val="21"/>
                <w:szCs w:val="21"/>
              </w:rPr>
              <w:t>': 281.7702180112571, 'max-depth': 2, 'gamma': 3.8914577758283693e-05, 'subsample': 0.7341873457611429, '</w:t>
            </w:r>
            <w:proofErr w:type="spellStart"/>
            <w:r w:rsidRPr="00931295">
              <w:rPr>
                <w:sz w:val="21"/>
                <w:szCs w:val="21"/>
              </w:rPr>
              <w:t>reg_alpha</w:t>
            </w:r>
            <w:proofErr w:type="spellEnd"/>
            <w:r w:rsidRPr="00931295">
              <w:rPr>
                <w:sz w:val="21"/>
                <w:szCs w:val="21"/>
              </w:rPr>
              <w:t>': 0.22771113527284387, '</w:t>
            </w:r>
            <w:proofErr w:type="spellStart"/>
            <w:r w:rsidRPr="00931295">
              <w:rPr>
                <w:sz w:val="21"/>
                <w:szCs w:val="21"/>
              </w:rPr>
              <w:t>reg_lambda</w:t>
            </w:r>
            <w:proofErr w:type="spellEnd"/>
            <w:r w:rsidRPr="00931295">
              <w:rPr>
                <w:sz w:val="21"/>
                <w:szCs w:val="21"/>
              </w:rPr>
              <w:t xml:space="preserve">': 1.6884029915870075e-07, </w:t>
            </w:r>
          </w:p>
          <w:p w14:paraId="5CEEFF77" w14:textId="77777777" w:rsidR="007E352E" w:rsidRPr="00931295" w:rsidRDefault="007E352E" w:rsidP="007E352E">
            <w:pPr>
              <w:rPr>
                <w:sz w:val="21"/>
                <w:szCs w:val="21"/>
              </w:rPr>
            </w:pPr>
            <w:r w:rsidRPr="00931295">
              <w:rPr>
                <w:sz w:val="21"/>
                <w:szCs w:val="21"/>
              </w:rPr>
              <w:t>'</w:t>
            </w:r>
            <w:proofErr w:type="spellStart"/>
            <w:proofErr w:type="gramStart"/>
            <w:r w:rsidRPr="00931295">
              <w:rPr>
                <w:sz w:val="21"/>
                <w:szCs w:val="21"/>
              </w:rPr>
              <w:t>colsample</w:t>
            </w:r>
            <w:proofErr w:type="gramEnd"/>
            <w:r w:rsidRPr="00931295">
              <w:rPr>
                <w:sz w:val="21"/>
                <w:szCs w:val="21"/>
              </w:rPr>
              <w:t>_bytree</w:t>
            </w:r>
            <w:proofErr w:type="spellEnd"/>
            <w:r w:rsidRPr="00931295">
              <w:rPr>
                <w:sz w:val="21"/>
                <w:szCs w:val="21"/>
              </w:rPr>
              <w:t>': 0.850855026540212, '</w:t>
            </w:r>
            <w:proofErr w:type="spellStart"/>
            <w:r w:rsidRPr="00931295">
              <w:rPr>
                <w:sz w:val="21"/>
                <w:szCs w:val="21"/>
              </w:rPr>
              <w:t>min_child_weight</w:t>
            </w:r>
            <w:proofErr w:type="spellEnd"/>
            <w:r w:rsidRPr="00931295">
              <w:rPr>
                <w:sz w:val="21"/>
                <w:szCs w:val="21"/>
              </w:rPr>
              <w:t>': 3, '</w:t>
            </w:r>
            <w:proofErr w:type="spellStart"/>
            <w:r w:rsidRPr="00931295">
              <w:rPr>
                <w:sz w:val="21"/>
                <w:szCs w:val="21"/>
              </w:rPr>
              <w:t>n_estimators</w:t>
            </w:r>
            <w:proofErr w:type="spellEnd"/>
            <w:r w:rsidRPr="00931295">
              <w:rPr>
                <w:sz w:val="21"/>
                <w:szCs w:val="21"/>
              </w:rPr>
              <w:t>': 473}</w:t>
            </w:r>
          </w:p>
        </w:tc>
      </w:tr>
      <w:tr w:rsidR="007E352E" w:rsidRPr="00931295" w14:paraId="30D3F66B" w14:textId="77777777" w:rsidTr="2C584D6C">
        <w:tc>
          <w:tcPr>
            <w:tcW w:w="849" w:type="dxa"/>
          </w:tcPr>
          <w:p w14:paraId="2DC495F3" w14:textId="77777777" w:rsidR="007E352E" w:rsidRPr="00931295" w:rsidRDefault="007E352E" w:rsidP="007E352E">
            <w:pPr>
              <w:jc w:val="both"/>
              <w:rPr>
                <w:sz w:val="21"/>
                <w:szCs w:val="21"/>
              </w:rPr>
            </w:pPr>
            <w:r w:rsidRPr="00931295">
              <w:rPr>
                <w:sz w:val="21"/>
                <w:szCs w:val="21"/>
              </w:rPr>
              <w:t>M3s</w:t>
            </w:r>
          </w:p>
        </w:tc>
        <w:tc>
          <w:tcPr>
            <w:tcW w:w="8167" w:type="dxa"/>
          </w:tcPr>
          <w:p w14:paraId="69B966FD" w14:textId="77777777" w:rsidR="007E352E" w:rsidRPr="00931295" w:rsidRDefault="007E352E" w:rsidP="007E352E">
            <w:pPr>
              <w:rPr>
                <w:sz w:val="21"/>
                <w:szCs w:val="21"/>
              </w:rPr>
            </w:pPr>
            <w:r w:rsidRPr="00931295">
              <w:rPr>
                <w:sz w:val="21"/>
                <w:szCs w:val="21"/>
              </w:rPr>
              <w:t>{'verbosity': 0, 'booster': '</w:t>
            </w:r>
            <w:proofErr w:type="spellStart"/>
            <w:r w:rsidRPr="00931295">
              <w:rPr>
                <w:sz w:val="21"/>
                <w:szCs w:val="21"/>
              </w:rPr>
              <w:t>gbtree</w:t>
            </w:r>
            <w:proofErr w:type="spellEnd"/>
            <w:r w:rsidRPr="00931295">
              <w:rPr>
                <w:sz w:val="21"/>
                <w:szCs w:val="21"/>
              </w:rPr>
              <w:t xml:space="preserve">', </w:t>
            </w:r>
          </w:p>
          <w:p w14:paraId="08B0DE57" w14:textId="77777777" w:rsidR="007E352E" w:rsidRPr="00931295" w:rsidRDefault="007E352E" w:rsidP="007E352E">
            <w:pPr>
              <w:rPr>
                <w:sz w:val="21"/>
                <w:szCs w:val="21"/>
              </w:rPr>
            </w:pPr>
            <w:r w:rsidRPr="00931295">
              <w:rPr>
                <w:sz w:val="21"/>
                <w:szCs w:val="21"/>
              </w:rPr>
              <w:t>'objective': '</w:t>
            </w:r>
            <w:proofErr w:type="spellStart"/>
            <w:proofErr w:type="gramStart"/>
            <w:r w:rsidRPr="00931295">
              <w:rPr>
                <w:sz w:val="21"/>
                <w:szCs w:val="21"/>
              </w:rPr>
              <w:t>binary:logistic</w:t>
            </w:r>
            <w:proofErr w:type="spellEnd"/>
            <w:proofErr w:type="gramEnd"/>
            <w:r w:rsidRPr="00931295">
              <w:rPr>
                <w:sz w:val="21"/>
                <w:szCs w:val="21"/>
              </w:rPr>
              <w:t>', '</w:t>
            </w:r>
            <w:proofErr w:type="spellStart"/>
            <w:r w:rsidRPr="00931295">
              <w:rPr>
                <w:sz w:val="21"/>
                <w:szCs w:val="21"/>
              </w:rPr>
              <w:t>scale_pos_weight</w:t>
            </w:r>
            <w:proofErr w:type="spellEnd"/>
            <w:r w:rsidRPr="00931295">
              <w:rPr>
                <w:sz w:val="21"/>
                <w:szCs w:val="21"/>
              </w:rPr>
              <w:t>': 8.125875815414352, '</w:t>
            </w:r>
            <w:proofErr w:type="spellStart"/>
            <w:r w:rsidRPr="00931295">
              <w:rPr>
                <w:sz w:val="21"/>
                <w:szCs w:val="21"/>
              </w:rPr>
              <w:t>max_delta_step</w:t>
            </w:r>
            <w:proofErr w:type="spellEnd"/>
            <w:r w:rsidRPr="00931295">
              <w:rPr>
                <w:sz w:val="21"/>
                <w:szCs w:val="21"/>
              </w:rPr>
              <w:t>': 1, '</w:t>
            </w:r>
            <w:proofErr w:type="spellStart"/>
            <w:r w:rsidRPr="00931295">
              <w:rPr>
                <w:sz w:val="21"/>
                <w:szCs w:val="21"/>
              </w:rPr>
              <w:t>tree_method</w:t>
            </w:r>
            <w:proofErr w:type="spellEnd"/>
            <w:r w:rsidRPr="00931295">
              <w:rPr>
                <w:sz w:val="21"/>
                <w:szCs w:val="21"/>
              </w:rPr>
              <w:t>': '</w:t>
            </w:r>
            <w:proofErr w:type="spellStart"/>
            <w:r w:rsidRPr="00931295">
              <w:rPr>
                <w:sz w:val="21"/>
                <w:szCs w:val="21"/>
              </w:rPr>
              <w:t>gpu_hist</w:t>
            </w:r>
            <w:proofErr w:type="spellEnd"/>
            <w:r w:rsidRPr="00931295">
              <w:rPr>
                <w:sz w:val="21"/>
                <w:szCs w:val="21"/>
              </w:rPr>
              <w:t>', '</w:t>
            </w:r>
            <w:proofErr w:type="spellStart"/>
            <w:r w:rsidRPr="00931295">
              <w:rPr>
                <w:sz w:val="21"/>
                <w:szCs w:val="21"/>
              </w:rPr>
              <w:t>eval_metrics</w:t>
            </w:r>
            <w:proofErr w:type="spellEnd"/>
            <w:r w:rsidRPr="00931295">
              <w:rPr>
                <w:sz w:val="21"/>
                <w:szCs w:val="21"/>
              </w:rPr>
              <w:t>': '</w:t>
            </w:r>
            <w:proofErr w:type="spellStart"/>
            <w:r w:rsidRPr="00931295">
              <w:rPr>
                <w:sz w:val="21"/>
                <w:szCs w:val="21"/>
              </w:rPr>
              <w:t>logloss</w:t>
            </w:r>
            <w:proofErr w:type="spellEnd"/>
            <w:r w:rsidRPr="00931295">
              <w:rPr>
                <w:sz w:val="21"/>
                <w:szCs w:val="21"/>
              </w:rPr>
              <w:t xml:space="preserve">', </w:t>
            </w:r>
          </w:p>
          <w:p w14:paraId="044E6EB3" w14:textId="77777777" w:rsidR="007E352E" w:rsidRPr="00931295" w:rsidRDefault="007E352E" w:rsidP="007E352E">
            <w:pPr>
              <w:rPr>
                <w:sz w:val="21"/>
                <w:szCs w:val="21"/>
              </w:rPr>
            </w:pPr>
            <w:r w:rsidRPr="00931295">
              <w:rPr>
                <w:sz w:val="21"/>
                <w:szCs w:val="21"/>
              </w:rPr>
              <w:t>'</w:t>
            </w:r>
            <w:proofErr w:type="spellStart"/>
            <w:proofErr w:type="gramStart"/>
            <w:r w:rsidRPr="00931295">
              <w:rPr>
                <w:sz w:val="21"/>
                <w:szCs w:val="21"/>
              </w:rPr>
              <w:t>learning</w:t>
            </w:r>
            <w:proofErr w:type="gramEnd"/>
            <w:r w:rsidRPr="00931295">
              <w:rPr>
                <w:sz w:val="21"/>
                <w:szCs w:val="21"/>
              </w:rPr>
              <w:t>_rate</w:t>
            </w:r>
            <w:proofErr w:type="spellEnd"/>
            <w:r w:rsidRPr="00931295">
              <w:rPr>
                <w:sz w:val="21"/>
                <w:szCs w:val="21"/>
              </w:rPr>
              <w:t>': 0.09880726959534625, '</w:t>
            </w:r>
            <w:proofErr w:type="spellStart"/>
            <w:r w:rsidRPr="00931295">
              <w:rPr>
                <w:sz w:val="21"/>
                <w:szCs w:val="21"/>
              </w:rPr>
              <w:t>num_boost_round</w:t>
            </w:r>
            <w:proofErr w:type="spellEnd"/>
            <w:r w:rsidRPr="00931295">
              <w:rPr>
                <w:sz w:val="21"/>
                <w:szCs w:val="21"/>
              </w:rPr>
              <w:t xml:space="preserve">': 198.863880711211, </w:t>
            </w:r>
          </w:p>
          <w:p w14:paraId="4FF97A41" w14:textId="77777777" w:rsidR="007E352E" w:rsidRPr="00931295" w:rsidRDefault="007E352E" w:rsidP="007E352E">
            <w:pPr>
              <w:rPr>
                <w:sz w:val="21"/>
                <w:szCs w:val="21"/>
              </w:rPr>
            </w:pPr>
            <w:r w:rsidRPr="2C584D6C">
              <w:rPr>
                <w:sz w:val="21"/>
                <w:szCs w:val="21"/>
              </w:rPr>
              <w:t>'</w:t>
            </w:r>
            <w:bookmarkStart w:id="22" w:name="_Int_O4xYA1vv"/>
            <w:proofErr w:type="gramStart"/>
            <w:r w:rsidRPr="2C584D6C">
              <w:rPr>
                <w:sz w:val="21"/>
                <w:szCs w:val="21"/>
              </w:rPr>
              <w:t>max</w:t>
            </w:r>
            <w:bookmarkEnd w:id="22"/>
            <w:proofErr w:type="gramEnd"/>
            <w:r w:rsidRPr="2C584D6C">
              <w:rPr>
                <w:sz w:val="21"/>
                <w:szCs w:val="21"/>
              </w:rPr>
              <w:t>-depth': 5, 'gamma': 1.5604867919189752e-08, 'subsample': 0.6569083845212979, '</w:t>
            </w:r>
            <w:proofErr w:type="spellStart"/>
            <w:r w:rsidRPr="2C584D6C">
              <w:rPr>
                <w:sz w:val="21"/>
                <w:szCs w:val="21"/>
              </w:rPr>
              <w:t>reg_alpha</w:t>
            </w:r>
            <w:proofErr w:type="spellEnd"/>
            <w:r w:rsidRPr="2C584D6C">
              <w:rPr>
                <w:sz w:val="21"/>
                <w:szCs w:val="21"/>
              </w:rPr>
              <w:t>': 7.461449079675969e-06, '</w:t>
            </w:r>
            <w:proofErr w:type="spellStart"/>
            <w:r w:rsidRPr="2C584D6C">
              <w:rPr>
                <w:sz w:val="21"/>
                <w:szCs w:val="21"/>
              </w:rPr>
              <w:t>reg_lambda</w:t>
            </w:r>
            <w:proofErr w:type="spellEnd"/>
            <w:r w:rsidRPr="2C584D6C">
              <w:rPr>
                <w:sz w:val="21"/>
                <w:szCs w:val="21"/>
              </w:rPr>
              <w:t>': 8.072448854162746e-08, '</w:t>
            </w:r>
            <w:proofErr w:type="spellStart"/>
            <w:r w:rsidRPr="2C584D6C">
              <w:rPr>
                <w:sz w:val="21"/>
                <w:szCs w:val="21"/>
              </w:rPr>
              <w:t>colsample_bytree</w:t>
            </w:r>
            <w:proofErr w:type="spellEnd"/>
            <w:r w:rsidRPr="2C584D6C">
              <w:rPr>
                <w:sz w:val="21"/>
                <w:szCs w:val="21"/>
              </w:rPr>
              <w:t>': 0.9103345902075206, '</w:t>
            </w:r>
            <w:proofErr w:type="spellStart"/>
            <w:r w:rsidRPr="2C584D6C">
              <w:rPr>
                <w:sz w:val="21"/>
                <w:szCs w:val="21"/>
              </w:rPr>
              <w:t>min_child_weight</w:t>
            </w:r>
            <w:proofErr w:type="spellEnd"/>
            <w:r w:rsidRPr="2C584D6C">
              <w:rPr>
                <w:sz w:val="21"/>
                <w:szCs w:val="21"/>
              </w:rPr>
              <w:t>': 0, '</w:t>
            </w:r>
            <w:proofErr w:type="spellStart"/>
            <w:r w:rsidRPr="2C584D6C">
              <w:rPr>
                <w:sz w:val="21"/>
                <w:szCs w:val="21"/>
              </w:rPr>
              <w:t>n_estimators</w:t>
            </w:r>
            <w:proofErr w:type="spellEnd"/>
            <w:r w:rsidRPr="2C584D6C">
              <w:rPr>
                <w:sz w:val="21"/>
                <w:szCs w:val="21"/>
              </w:rPr>
              <w:t>': 446}</w:t>
            </w:r>
          </w:p>
        </w:tc>
      </w:tr>
    </w:tbl>
    <w:p w14:paraId="1029B2A2" w14:textId="77777777" w:rsidR="009911C9" w:rsidRPr="00EE3A5E" w:rsidRDefault="009911C9" w:rsidP="00EE3A5E"/>
    <w:p w14:paraId="23E9F8DE" w14:textId="0318B92F" w:rsidR="00DE6D93" w:rsidRPr="00A66E43" w:rsidRDefault="00DE6D93" w:rsidP="0024175D">
      <w:pPr>
        <w:jc w:val="both"/>
        <w:rPr>
          <w:b/>
        </w:rPr>
      </w:pPr>
    </w:p>
    <w:p w14:paraId="61FD2CE5" w14:textId="543DC8F1" w:rsidR="00A10674" w:rsidRDefault="00A10674" w:rsidP="0024175D">
      <w:pPr>
        <w:jc w:val="both"/>
      </w:pPr>
    </w:p>
    <w:p w14:paraId="61529B58" w14:textId="596A84BF" w:rsidR="00BA78F0" w:rsidRDefault="00BA78F0" w:rsidP="0024175D">
      <w:pPr>
        <w:jc w:val="both"/>
      </w:pPr>
    </w:p>
    <w:p w14:paraId="6673825A" w14:textId="64A206FC" w:rsidR="00FA2F25" w:rsidRDefault="00FA2F25" w:rsidP="0024175D">
      <w:pPr>
        <w:jc w:val="both"/>
      </w:pPr>
    </w:p>
    <w:p w14:paraId="36F2EEFA" w14:textId="20C6C936" w:rsidR="00FA2F25" w:rsidRDefault="00FA2F25" w:rsidP="0024175D">
      <w:pPr>
        <w:jc w:val="both"/>
      </w:pPr>
    </w:p>
    <w:p w14:paraId="0521CEAC" w14:textId="7D025CD8" w:rsidR="00FA2F25" w:rsidRDefault="00FA2F25" w:rsidP="0024175D">
      <w:pPr>
        <w:jc w:val="both"/>
      </w:pPr>
    </w:p>
    <w:p w14:paraId="5EB0CBCB" w14:textId="3F87185E" w:rsidR="00FA2F25" w:rsidRDefault="00FA2F25" w:rsidP="0024175D">
      <w:pPr>
        <w:jc w:val="both"/>
      </w:pPr>
    </w:p>
    <w:p w14:paraId="3CBE9E06" w14:textId="77C117C7" w:rsidR="00FA2F25" w:rsidRDefault="00FA2F25" w:rsidP="0024175D">
      <w:pPr>
        <w:jc w:val="both"/>
      </w:pPr>
    </w:p>
    <w:p w14:paraId="45BA380F" w14:textId="77777777" w:rsidR="00FA2F25" w:rsidRDefault="00FA2F25" w:rsidP="0024175D">
      <w:pPr>
        <w:jc w:val="both"/>
      </w:pPr>
    </w:p>
    <w:tbl>
      <w:tblPr>
        <w:tblStyle w:val="TableGrid"/>
        <w:tblW w:w="8864" w:type="dxa"/>
        <w:tblLook w:val="04A0" w:firstRow="1" w:lastRow="0" w:firstColumn="1" w:lastColumn="0" w:noHBand="0" w:noVBand="1"/>
      </w:tblPr>
      <w:tblGrid>
        <w:gridCol w:w="2997"/>
        <w:gridCol w:w="2836"/>
        <w:gridCol w:w="3036"/>
      </w:tblGrid>
      <w:tr w:rsidR="008065AF" w14:paraId="76AE6684" w14:textId="77777777" w:rsidTr="00450695">
        <w:trPr>
          <w:trHeight w:val="313"/>
        </w:trPr>
        <w:tc>
          <w:tcPr>
            <w:tcW w:w="2953" w:type="dxa"/>
          </w:tcPr>
          <w:p w14:paraId="48B03BA3" w14:textId="77777777" w:rsidR="008065AF" w:rsidRDefault="008065AF" w:rsidP="0024175D">
            <w:pPr>
              <w:jc w:val="both"/>
            </w:pPr>
            <w:r>
              <w:t>M1</w:t>
            </w:r>
          </w:p>
        </w:tc>
        <w:tc>
          <w:tcPr>
            <w:tcW w:w="2926" w:type="dxa"/>
          </w:tcPr>
          <w:p w14:paraId="2BECAC04" w14:textId="77777777" w:rsidR="008065AF" w:rsidRDefault="008065AF" w:rsidP="0024175D">
            <w:pPr>
              <w:jc w:val="both"/>
            </w:pPr>
            <w:r>
              <w:t>M2</w:t>
            </w:r>
          </w:p>
        </w:tc>
        <w:tc>
          <w:tcPr>
            <w:tcW w:w="2985" w:type="dxa"/>
          </w:tcPr>
          <w:p w14:paraId="318FDA17" w14:textId="77777777" w:rsidR="008065AF" w:rsidRDefault="008065AF" w:rsidP="0024175D">
            <w:pPr>
              <w:jc w:val="both"/>
            </w:pPr>
            <w:r>
              <w:t>M3</w:t>
            </w:r>
          </w:p>
        </w:tc>
      </w:tr>
      <w:tr w:rsidR="008065AF" w14:paraId="76D26EB2" w14:textId="77777777" w:rsidTr="00450695">
        <w:trPr>
          <w:trHeight w:val="2234"/>
        </w:trPr>
        <w:tc>
          <w:tcPr>
            <w:tcW w:w="2953" w:type="dxa"/>
          </w:tcPr>
          <w:p w14:paraId="1B9FBEB5" w14:textId="77777777" w:rsidR="008065AF" w:rsidRDefault="008065AF" w:rsidP="0024175D">
            <w:pPr>
              <w:jc w:val="both"/>
            </w:pPr>
            <w:r>
              <w:rPr>
                <w:noProof/>
              </w:rPr>
              <w:drawing>
                <wp:inline distT="0" distB="0" distL="0" distR="0" wp14:anchorId="2FFEC542" wp14:editId="5BE2332A">
                  <wp:extent cx="1766270" cy="13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8648" cy="1341585"/>
                          </a:xfrm>
                          <a:prstGeom prst="rect">
                            <a:avLst/>
                          </a:prstGeom>
                        </pic:spPr>
                      </pic:pic>
                    </a:graphicData>
                  </a:graphic>
                </wp:inline>
              </w:drawing>
            </w:r>
          </w:p>
        </w:tc>
        <w:tc>
          <w:tcPr>
            <w:tcW w:w="2926" w:type="dxa"/>
          </w:tcPr>
          <w:p w14:paraId="5A63D6D5" w14:textId="77777777" w:rsidR="008065AF" w:rsidRDefault="008065AF" w:rsidP="0024175D">
            <w:pPr>
              <w:jc w:val="both"/>
            </w:pPr>
            <w:r>
              <w:rPr>
                <w:noProof/>
              </w:rPr>
              <w:drawing>
                <wp:inline distT="0" distB="0" distL="0" distR="0" wp14:anchorId="0FD1C952" wp14:editId="7E251A50">
                  <wp:extent cx="1660678" cy="1245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6168" cy="1272220"/>
                          </a:xfrm>
                          <a:prstGeom prst="rect">
                            <a:avLst/>
                          </a:prstGeom>
                        </pic:spPr>
                      </pic:pic>
                    </a:graphicData>
                  </a:graphic>
                </wp:inline>
              </w:drawing>
            </w:r>
          </w:p>
        </w:tc>
        <w:tc>
          <w:tcPr>
            <w:tcW w:w="2985" w:type="dxa"/>
          </w:tcPr>
          <w:p w14:paraId="4335823E" w14:textId="77777777" w:rsidR="008065AF" w:rsidRDefault="008065AF" w:rsidP="000619E7">
            <w:pPr>
              <w:keepNext/>
              <w:jc w:val="both"/>
            </w:pPr>
            <w:r>
              <w:rPr>
                <w:noProof/>
              </w:rPr>
              <w:drawing>
                <wp:inline distT="0" distB="0" distL="0" distR="0" wp14:anchorId="706F72DC" wp14:editId="7E964F3D">
                  <wp:extent cx="1785600" cy="133929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3783" cy="1375439"/>
                          </a:xfrm>
                          <a:prstGeom prst="rect">
                            <a:avLst/>
                          </a:prstGeom>
                        </pic:spPr>
                      </pic:pic>
                    </a:graphicData>
                  </a:graphic>
                </wp:inline>
              </w:drawing>
            </w:r>
          </w:p>
        </w:tc>
      </w:tr>
    </w:tbl>
    <w:p w14:paraId="3A04F1D3" w14:textId="3304F548" w:rsidR="006205C2" w:rsidRPr="00A93C4B" w:rsidRDefault="000619E7" w:rsidP="000619E7">
      <w:pPr>
        <w:pStyle w:val="Caption"/>
        <w:rPr>
          <w:i w:val="0"/>
          <w:iCs w:val="0"/>
          <w:color w:val="000000" w:themeColor="text1"/>
          <w:sz w:val="24"/>
          <w:szCs w:val="24"/>
        </w:rPr>
      </w:pPr>
      <w:bookmarkStart w:id="23" w:name="_Ref146837727"/>
      <w:r w:rsidRPr="00A93C4B">
        <w:rPr>
          <w:b/>
          <w:bCs/>
          <w:i w:val="0"/>
          <w:iCs w:val="0"/>
          <w:color w:val="000000" w:themeColor="text1"/>
          <w:sz w:val="24"/>
          <w:szCs w:val="24"/>
        </w:rPr>
        <w:t xml:space="preserve">Figure SI </w:t>
      </w:r>
      <w:r w:rsidRPr="00A93C4B">
        <w:rPr>
          <w:b/>
          <w:bCs/>
          <w:i w:val="0"/>
          <w:iCs w:val="0"/>
          <w:color w:val="000000" w:themeColor="text1"/>
          <w:sz w:val="24"/>
          <w:szCs w:val="24"/>
        </w:rPr>
        <w:fldChar w:fldCharType="begin"/>
      </w:r>
      <w:r w:rsidRPr="00A93C4B">
        <w:rPr>
          <w:b/>
          <w:bCs/>
          <w:i w:val="0"/>
          <w:iCs w:val="0"/>
          <w:color w:val="000000" w:themeColor="text1"/>
          <w:sz w:val="24"/>
          <w:szCs w:val="24"/>
        </w:rPr>
        <w:instrText xml:space="preserve"> SEQ Figure_SI \* ARABIC </w:instrText>
      </w:r>
      <w:r w:rsidRPr="00A93C4B">
        <w:rPr>
          <w:b/>
          <w:bCs/>
          <w:i w:val="0"/>
          <w:iCs w:val="0"/>
          <w:color w:val="000000" w:themeColor="text1"/>
          <w:sz w:val="24"/>
          <w:szCs w:val="24"/>
        </w:rPr>
        <w:fldChar w:fldCharType="separate"/>
      </w:r>
      <w:r w:rsidR="009911C9" w:rsidRPr="00A93C4B">
        <w:rPr>
          <w:b/>
          <w:bCs/>
          <w:i w:val="0"/>
          <w:iCs w:val="0"/>
          <w:noProof/>
          <w:color w:val="000000" w:themeColor="text1"/>
          <w:sz w:val="24"/>
          <w:szCs w:val="24"/>
        </w:rPr>
        <w:t>1</w:t>
      </w:r>
      <w:r w:rsidRPr="00A93C4B">
        <w:rPr>
          <w:b/>
          <w:bCs/>
          <w:i w:val="0"/>
          <w:iCs w:val="0"/>
          <w:color w:val="000000" w:themeColor="text1"/>
          <w:sz w:val="24"/>
          <w:szCs w:val="24"/>
        </w:rPr>
        <w:fldChar w:fldCharType="end"/>
      </w:r>
      <w:bookmarkEnd w:id="23"/>
      <w:r w:rsidRPr="00A93C4B">
        <w:rPr>
          <w:i w:val="0"/>
          <w:iCs w:val="0"/>
          <w:color w:val="000000" w:themeColor="text1"/>
          <w:sz w:val="24"/>
          <w:szCs w:val="24"/>
        </w:rPr>
        <w:t xml:space="preserve">: Log loss plots for the three constructed models. A convergence trend observed in the epochs shows the stability of the </w:t>
      </w:r>
      <w:r w:rsidR="00717828" w:rsidRPr="00A93C4B">
        <w:rPr>
          <w:i w:val="0"/>
          <w:iCs w:val="0"/>
          <w:color w:val="000000" w:themeColor="text1"/>
          <w:sz w:val="24"/>
          <w:szCs w:val="24"/>
        </w:rPr>
        <w:t>models.</w:t>
      </w:r>
    </w:p>
    <w:p w14:paraId="2458AB21" w14:textId="77777777" w:rsidR="00A93C4B" w:rsidRPr="00A93C4B" w:rsidRDefault="00A93C4B" w:rsidP="00A93C4B"/>
    <w:p w14:paraId="66AE3706" w14:textId="77777777" w:rsidR="00F56F1A" w:rsidRPr="004F4A1F" w:rsidRDefault="00F56F1A" w:rsidP="00F56F1A">
      <w:pPr>
        <w:jc w:val="both"/>
        <w:rPr>
          <w:rFonts w:cstheme="minorHAnsi"/>
          <w:b/>
        </w:rPr>
      </w:pPr>
      <w:r>
        <w:rPr>
          <w:rFonts w:cstheme="minorHAnsi"/>
          <w:b/>
          <w:bCs/>
        </w:rPr>
        <w:t xml:space="preserve">Key drivers of AIV outbreaks </w:t>
      </w:r>
      <w:r>
        <w:rPr>
          <w:rFonts w:cstheme="minorHAnsi"/>
          <w:b/>
        </w:rPr>
        <w:t>for M1 and M3</w:t>
      </w:r>
    </w:p>
    <w:p w14:paraId="4481D817" w14:textId="6BA0A896" w:rsidR="00F56F1A" w:rsidRPr="004445AA" w:rsidRDefault="00F56F1A" w:rsidP="2C584D6C">
      <w:pPr>
        <w:jc w:val="both"/>
      </w:pPr>
      <w:r w:rsidRPr="2C584D6C">
        <w:t xml:space="preserve">The top global ranking features with a positive impact on M1 are the minimum temperature of the third quarter (min_temp_q3), mean temperature of the second quarter (mean_temp_q2), water index of quarter one (ndwi_q1), and high vegetation index of quarter one (lai_hv_q1). Disabling the wild bird labels In M3 resulted in </w:t>
      </w:r>
      <w:proofErr w:type="gramStart"/>
      <w:r w:rsidRPr="2C584D6C">
        <w:t>a number of</w:t>
      </w:r>
      <w:proofErr w:type="gramEnd"/>
      <w:r w:rsidRPr="2C584D6C">
        <w:t xml:space="preserve"> observable differences from the M2 model. The validation and the training log loss shift signifying a reduction in the model’s performance on the test data (See </w:t>
      </w:r>
      <w:r w:rsidRPr="008605C5">
        <w:rPr>
          <w:rStyle w:val="IntenseEmphasis"/>
        </w:rPr>
        <w:t>Figure 2</w:t>
      </w:r>
      <w:r w:rsidRPr="2C584D6C">
        <w:t xml:space="preserve"> in the main text). We also observe differences in the global ranking of SHAP values with loading being the top ranked. The min_temp_q3, unloading, ndvi_q4, ndwi_q1 and annual GDP follow respectively (</w:t>
      </w:r>
      <w:r w:rsidRPr="00984D27">
        <w:rPr>
          <w:rStyle w:val="IntenseEmphasis"/>
        </w:rPr>
        <w:fldChar w:fldCharType="begin"/>
      </w:r>
      <w:r w:rsidRPr="00984D27">
        <w:rPr>
          <w:rStyle w:val="IntenseEmphasis"/>
        </w:rPr>
        <w:instrText xml:space="preserve"> REF _Ref146837045 \h </w:instrText>
      </w:r>
      <w:r>
        <w:rPr>
          <w:rStyle w:val="IntenseEmphasis"/>
        </w:rPr>
        <w:instrText xml:space="preserve"> \* MERGEFORMAT </w:instrText>
      </w:r>
      <w:r w:rsidRPr="00984D27">
        <w:rPr>
          <w:rStyle w:val="IntenseEmphasis"/>
        </w:rPr>
      </w:r>
      <w:r w:rsidRPr="00984D27">
        <w:rPr>
          <w:rStyle w:val="IntenseEmphasis"/>
        </w:rPr>
        <w:fldChar w:fldCharType="separate"/>
      </w:r>
      <w:r w:rsidRPr="009911C9">
        <w:rPr>
          <w:rStyle w:val="IntenseEmphasis"/>
        </w:rPr>
        <w:t>Figure SI 2</w:t>
      </w:r>
      <w:r w:rsidRPr="00984D27">
        <w:rPr>
          <w:rStyle w:val="IntenseEmphasis"/>
        </w:rPr>
        <w:fldChar w:fldCharType="end"/>
      </w:r>
      <w:r w:rsidRPr="2C584D6C">
        <w:t xml:space="preserve">). </w:t>
      </w:r>
    </w:p>
    <w:p w14:paraId="22BAE75B" w14:textId="77777777" w:rsidR="002E43B9" w:rsidRPr="00F56F1A" w:rsidRDefault="002E43B9" w:rsidP="00D22BF6">
      <w:pPr>
        <w:jc w:val="both"/>
        <w:rPr>
          <w:b/>
          <w:bCs/>
        </w:rPr>
      </w:pPr>
    </w:p>
    <w:p w14:paraId="79339A3F" w14:textId="77C1E09C" w:rsidR="002E43B9" w:rsidRDefault="002E43B9" w:rsidP="00D22BF6">
      <w:pPr>
        <w:jc w:val="both"/>
        <w:rPr>
          <w:b/>
        </w:rPr>
      </w:pPr>
    </w:p>
    <w:tbl>
      <w:tblPr>
        <w:tblStyle w:val="TableGrid"/>
        <w:tblW w:w="8825" w:type="dxa"/>
        <w:tblInd w:w="720" w:type="dxa"/>
        <w:tblLook w:val="04A0" w:firstRow="1" w:lastRow="0" w:firstColumn="1" w:lastColumn="0" w:noHBand="0" w:noVBand="1"/>
      </w:tblPr>
      <w:tblGrid>
        <w:gridCol w:w="823"/>
        <w:gridCol w:w="8002"/>
      </w:tblGrid>
      <w:tr w:rsidR="000C4FAC" w14:paraId="44CBD5A3" w14:textId="77777777" w:rsidTr="002A0BB8">
        <w:trPr>
          <w:trHeight w:val="3174"/>
        </w:trPr>
        <w:tc>
          <w:tcPr>
            <w:tcW w:w="823" w:type="dxa"/>
          </w:tcPr>
          <w:p w14:paraId="577BB448" w14:textId="77777777" w:rsidR="000C4FAC" w:rsidRDefault="000C4FAC" w:rsidP="00DB06D6">
            <w:pPr>
              <w:pStyle w:val="ListParagraph"/>
              <w:ind w:left="0"/>
              <w:jc w:val="both"/>
              <w:rPr>
                <w:b/>
              </w:rPr>
            </w:pPr>
            <w:r>
              <w:rPr>
                <w:b/>
              </w:rPr>
              <w:t>M1</w:t>
            </w:r>
          </w:p>
        </w:tc>
        <w:tc>
          <w:tcPr>
            <w:tcW w:w="8002" w:type="dxa"/>
          </w:tcPr>
          <w:p w14:paraId="3FC006A6" w14:textId="77777777" w:rsidR="000C4FAC" w:rsidRDefault="000C4FAC" w:rsidP="00DB06D6">
            <w:pPr>
              <w:pStyle w:val="ListParagraph"/>
              <w:ind w:left="0"/>
              <w:jc w:val="both"/>
              <w:rPr>
                <w:b/>
              </w:rPr>
            </w:pPr>
            <w:r>
              <w:rPr>
                <w:noProof/>
              </w:rPr>
              <w:drawing>
                <wp:anchor distT="0" distB="0" distL="114300" distR="114300" simplePos="0" relativeHeight="251654144" behindDoc="0" locked="0" layoutInCell="1" allowOverlap="1" wp14:anchorId="7F23EBD6" wp14:editId="15369CC7">
                  <wp:simplePos x="0" y="0"/>
                  <wp:positionH relativeFrom="column">
                    <wp:posOffset>-1905</wp:posOffset>
                  </wp:positionH>
                  <wp:positionV relativeFrom="paragraph">
                    <wp:posOffset>197485</wp:posOffset>
                  </wp:positionV>
                  <wp:extent cx="4064000" cy="1718310"/>
                  <wp:effectExtent l="0" t="0" r="0" b="0"/>
                  <wp:wrapThrough wrapText="bothSides">
                    <wp:wrapPolygon edited="0">
                      <wp:start x="0" y="0"/>
                      <wp:lineTo x="0" y="21392"/>
                      <wp:lineTo x="21533" y="21392"/>
                      <wp:lineTo x="215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4000" cy="1718310"/>
                          </a:xfrm>
                          <a:prstGeom prst="rect">
                            <a:avLst/>
                          </a:prstGeom>
                        </pic:spPr>
                      </pic:pic>
                    </a:graphicData>
                  </a:graphic>
                  <wp14:sizeRelH relativeFrom="page">
                    <wp14:pctWidth>0</wp14:pctWidth>
                  </wp14:sizeRelH>
                  <wp14:sizeRelV relativeFrom="page">
                    <wp14:pctHeight>0</wp14:pctHeight>
                  </wp14:sizeRelV>
                </wp:anchor>
              </w:drawing>
            </w:r>
          </w:p>
        </w:tc>
      </w:tr>
      <w:tr w:rsidR="000C4FAC" w14:paraId="5F634A3D" w14:textId="77777777" w:rsidTr="002A0BB8">
        <w:trPr>
          <w:trHeight w:val="3174"/>
        </w:trPr>
        <w:tc>
          <w:tcPr>
            <w:tcW w:w="823" w:type="dxa"/>
          </w:tcPr>
          <w:p w14:paraId="5ACFA50E" w14:textId="77777777" w:rsidR="000C4FAC" w:rsidRDefault="000C4FAC" w:rsidP="00DB06D6">
            <w:pPr>
              <w:pStyle w:val="ListParagraph"/>
              <w:ind w:left="0"/>
              <w:jc w:val="both"/>
              <w:rPr>
                <w:b/>
              </w:rPr>
            </w:pPr>
            <w:r>
              <w:rPr>
                <w:b/>
              </w:rPr>
              <w:lastRenderedPageBreak/>
              <w:t>M3</w:t>
            </w:r>
          </w:p>
        </w:tc>
        <w:tc>
          <w:tcPr>
            <w:tcW w:w="8002" w:type="dxa"/>
          </w:tcPr>
          <w:p w14:paraId="6AFBF7EE" w14:textId="77777777" w:rsidR="000C4FAC" w:rsidRDefault="000C4FAC" w:rsidP="00984D27">
            <w:pPr>
              <w:pStyle w:val="ListParagraph"/>
              <w:keepNext/>
              <w:ind w:left="0"/>
              <w:jc w:val="both"/>
              <w:rPr>
                <w:b/>
              </w:rPr>
            </w:pPr>
            <w:r w:rsidRPr="00152B44">
              <w:rPr>
                <w:noProof/>
              </w:rPr>
              <w:drawing>
                <wp:anchor distT="0" distB="0" distL="114300" distR="114300" simplePos="0" relativeHeight="251654145" behindDoc="0" locked="0" layoutInCell="1" allowOverlap="1" wp14:anchorId="54D4C799" wp14:editId="6B292BEC">
                  <wp:simplePos x="0" y="0"/>
                  <wp:positionH relativeFrom="column">
                    <wp:posOffset>-1905</wp:posOffset>
                  </wp:positionH>
                  <wp:positionV relativeFrom="paragraph">
                    <wp:posOffset>186690</wp:posOffset>
                  </wp:positionV>
                  <wp:extent cx="4064000" cy="1713865"/>
                  <wp:effectExtent l="0" t="0" r="0" b="635"/>
                  <wp:wrapThrough wrapText="bothSides">
                    <wp:wrapPolygon edited="0">
                      <wp:start x="0" y="0"/>
                      <wp:lineTo x="0" y="21448"/>
                      <wp:lineTo x="21533" y="21448"/>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000" cy="17138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25CD6F1" w14:textId="782A1687" w:rsidR="002A0BB8" w:rsidRPr="00643F19" w:rsidRDefault="00984D27" w:rsidP="00FC6647">
      <w:pPr>
        <w:pStyle w:val="Caption"/>
        <w:rPr>
          <w:b/>
          <w:i w:val="0"/>
          <w:iCs w:val="0"/>
          <w:color w:val="000000" w:themeColor="text1"/>
          <w:sz w:val="24"/>
          <w:szCs w:val="24"/>
        </w:rPr>
      </w:pPr>
      <w:bookmarkStart w:id="24" w:name="_Ref146837045"/>
      <w:r w:rsidRPr="00643F19">
        <w:rPr>
          <w:b/>
          <w:bCs/>
          <w:i w:val="0"/>
          <w:iCs w:val="0"/>
          <w:color w:val="000000" w:themeColor="text1"/>
          <w:sz w:val="24"/>
          <w:szCs w:val="24"/>
        </w:rPr>
        <w:t xml:space="preserve">Figure SI </w:t>
      </w:r>
      <w:r w:rsidRPr="00643F19">
        <w:rPr>
          <w:b/>
          <w:bCs/>
          <w:i w:val="0"/>
          <w:iCs w:val="0"/>
          <w:color w:val="000000" w:themeColor="text1"/>
          <w:sz w:val="24"/>
          <w:szCs w:val="24"/>
        </w:rPr>
        <w:fldChar w:fldCharType="begin"/>
      </w:r>
      <w:r w:rsidRPr="00643F19">
        <w:rPr>
          <w:b/>
          <w:bCs/>
          <w:i w:val="0"/>
          <w:iCs w:val="0"/>
          <w:color w:val="000000" w:themeColor="text1"/>
          <w:sz w:val="24"/>
          <w:szCs w:val="24"/>
        </w:rPr>
        <w:instrText xml:space="preserve"> SEQ Figure_SI \* ARABIC </w:instrText>
      </w:r>
      <w:r w:rsidRPr="00643F19">
        <w:rPr>
          <w:b/>
          <w:bCs/>
          <w:i w:val="0"/>
          <w:iCs w:val="0"/>
          <w:color w:val="000000" w:themeColor="text1"/>
          <w:sz w:val="24"/>
          <w:szCs w:val="24"/>
        </w:rPr>
        <w:fldChar w:fldCharType="separate"/>
      </w:r>
      <w:r w:rsidR="009911C9" w:rsidRPr="00643F19">
        <w:rPr>
          <w:b/>
          <w:bCs/>
          <w:i w:val="0"/>
          <w:iCs w:val="0"/>
          <w:noProof/>
          <w:color w:val="000000" w:themeColor="text1"/>
          <w:sz w:val="24"/>
          <w:szCs w:val="24"/>
        </w:rPr>
        <w:t>2</w:t>
      </w:r>
      <w:r w:rsidRPr="00643F19">
        <w:rPr>
          <w:b/>
          <w:bCs/>
          <w:i w:val="0"/>
          <w:iCs w:val="0"/>
          <w:color w:val="000000" w:themeColor="text1"/>
          <w:sz w:val="24"/>
          <w:szCs w:val="24"/>
        </w:rPr>
        <w:fldChar w:fldCharType="end"/>
      </w:r>
      <w:bookmarkEnd w:id="24"/>
      <w:r w:rsidRPr="00643F19">
        <w:rPr>
          <w:i w:val="0"/>
          <w:iCs w:val="0"/>
          <w:color w:val="000000" w:themeColor="text1"/>
          <w:sz w:val="24"/>
          <w:szCs w:val="24"/>
        </w:rPr>
        <w:t>: Summary SHAP plots for models M1 and M3.</w:t>
      </w:r>
      <w:r w:rsidR="000C4FAC" w:rsidRPr="00643F19">
        <w:rPr>
          <w:i w:val="0"/>
          <w:iCs w:val="0"/>
          <w:color w:val="000000" w:themeColor="text1"/>
          <w:sz w:val="24"/>
          <w:szCs w:val="24"/>
        </w:rPr>
        <w:t xml:space="preserve"> In M1, positive outbreaks are largely driven by climatic factors while in M3, they are driven by a combination of economic and environmental factors.</w:t>
      </w:r>
    </w:p>
    <w:p w14:paraId="536CC7F1" w14:textId="303F2443" w:rsidR="00155850" w:rsidRDefault="00155850" w:rsidP="00155850">
      <w:pPr>
        <w:pStyle w:val="Caption"/>
        <w:keepNext/>
      </w:pPr>
    </w:p>
    <w:tbl>
      <w:tblPr>
        <w:tblStyle w:val="TableGrid"/>
        <w:tblW w:w="0" w:type="auto"/>
        <w:jc w:val="center"/>
        <w:tblLook w:val="04A0" w:firstRow="1" w:lastRow="0" w:firstColumn="1" w:lastColumn="0" w:noHBand="0" w:noVBand="1"/>
      </w:tblPr>
      <w:tblGrid>
        <w:gridCol w:w="1016"/>
        <w:gridCol w:w="1018"/>
        <w:gridCol w:w="2034"/>
        <w:gridCol w:w="2035"/>
      </w:tblGrid>
      <w:tr w:rsidR="00643F19" w:rsidRPr="00382028" w14:paraId="179D92D0" w14:textId="77777777" w:rsidTr="00C6330D">
        <w:trPr>
          <w:trHeight w:val="277"/>
          <w:jc w:val="center"/>
        </w:trPr>
        <w:tc>
          <w:tcPr>
            <w:tcW w:w="6103" w:type="dxa"/>
            <w:gridSpan w:val="4"/>
          </w:tcPr>
          <w:p w14:paraId="174446CB" w14:textId="77777777" w:rsidR="00643F19" w:rsidRDefault="00643F19" w:rsidP="0024175D">
            <w:pPr>
              <w:jc w:val="both"/>
              <w:rPr>
                <w:rFonts w:cstheme="minorHAnsi"/>
                <w:i/>
                <w:iCs/>
                <w:sz w:val="20"/>
                <w:szCs w:val="20"/>
              </w:rPr>
            </w:pPr>
            <w:r w:rsidRPr="00643F19">
              <w:rPr>
                <w:rFonts w:cstheme="minorHAnsi"/>
                <w:b/>
                <w:bCs/>
                <w:i/>
                <w:iCs/>
                <w:sz w:val="20"/>
                <w:szCs w:val="20"/>
              </w:rPr>
              <w:t xml:space="preserve">Table SI </w:t>
            </w:r>
            <w:r w:rsidRPr="00643F19">
              <w:rPr>
                <w:rFonts w:cstheme="minorHAnsi"/>
                <w:b/>
                <w:bCs/>
                <w:i/>
                <w:iCs/>
                <w:sz w:val="20"/>
                <w:szCs w:val="20"/>
              </w:rPr>
              <w:fldChar w:fldCharType="begin"/>
            </w:r>
            <w:r w:rsidRPr="00643F19">
              <w:rPr>
                <w:rFonts w:cstheme="minorHAnsi"/>
                <w:b/>
                <w:bCs/>
                <w:i/>
                <w:iCs/>
                <w:sz w:val="20"/>
                <w:szCs w:val="20"/>
              </w:rPr>
              <w:instrText xml:space="preserve"> SEQ Table_SI \* ARABIC </w:instrText>
            </w:r>
            <w:r w:rsidRPr="00643F19">
              <w:rPr>
                <w:rFonts w:cstheme="minorHAnsi"/>
                <w:b/>
                <w:bCs/>
                <w:i/>
                <w:iCs/>
                <w:sz w:val="20"/>
                <w:szCs w:val="20"/>
              </w:rPr>
              <w:fldChar w:fldCharType="separate"/>
            </w:r>
            <w:r w:rsidRPr="00643F19">
              <w:rPr>
                <w:rFonts w:cstheme="minorHAnsi"/>
                <w:b/>
                <w:bCs/>
                <w:i/>
                <w:iCs/>
                <w:sz w:val="20"/>
                <w:szCs w:val="20"/>
              </w:rPr>
              <w:t>4</w:t>
            </w:r>
            <w:r w:rsidRPr="00643F19">
              <w:rPr>
                <w:rFonts w:cstheme="minorHAnsi"/>
                <w:b/>
                <w:bCs/>
                <w:sz w:val="20"/>
                <w:szCs w:val="20"/>
              </w:rPr>
              <w:fldChar w:fldCharType="end"/>
            </w:r>
            <w:r w:rsidRPr="00643F19">
              <w:rPr>
                <w:rFonts w:cstheme="minorHAnsi"/>
                <w:i/>
                <w:iCs/>
                <w:sz w:val="20"/>
                <w:szCs w:val="20"/>
              </w:rPr>
              <w:t>: Comprehensive performance report for all the models at thresholds (0.1 to 0.5). As explained in the text, M2 had a well-balanced performance when adjusting the thresholds.</w:t>
            </w:r>
          </w:p>
          <w:p w14:paraId="5D9E2927" w14:textId="4FEEEC9D" w:rsidR="001D3874" w:rsidRPr="00643F19" w:rsidRDefault="001D3874" w:rsidP="0024175D">
            <w:pPr>
              <w:jc w:val="both"/>
              <w:rPr>
                <w:rFonts w:cstheme="minorHAnsi"/>
                <w:i/>
                <w:iCs/>
                <w:sz w:val="20"/>
                <w:szCs w:val="20"/>
              </w:rPr>
            </w:pPr>
          </w:p>
        </w:tc>
      </w:tr>
      <w:tr w:rsidR="00643F19" w:rsidRPr="00382028" w14:paraId="4CEA4E7E" w14:textId="77777777" w:rsidTr="00DB06D6">
        <w:trPr>
          <w:trHeight w:val="277"/>
          <w:jc w:val="center"/>
        </w:trPr>
        <w:tc>
          <w:tcPr>
            <w:tcW w:w="2034" w:type="dxa"/>
            <w:gridSpan w:val="2"/>
          </w:tcPr>
          <w:p w14:paraId="10B4B5F5" w14:textId="1EC959DD" w:rsidR="00643F19" w:rsidRPr="00382028" w:rsidRDefault="00643F19" w:rsidP="00643F19">
            <w:pPr>
              <w:jc w:val="both"/>
              <w:rPr>
                <w:rFonts w:cstheme="minorHAnsi"/>
                <w:sz w:val="20"/>
                <w:szCs w:val="20"/>
              </w:rPr>
            </w:pPr>
            <w:r w:rsidRPr="00382028">
              <w:rPr>
                <w:rFonts w:cstheme="minorHAnsi"/>
                <w:sz w:val="20"/>
                <w:szCs w:val="20"/>
              </w:rPr>
              <w:t>Model</w:t>
            </w:r>
          </w:p>
        </w:tc>
        <w:tc>
          <w:tcPr>
            <w:tcW w:w="2034" w:type="dxa"/>
          </w:tcPr>
          <w:p w14:paraId="7FB544CD" w14:textId="2D89324D" w:rsidR="00643F19" w:rsidRPr="00382028" w:rsidRDefault="00643F19" w:rsidP="00643F19">
            <w:pPr>
              <w:jc w:val="both"/>
              <w:rPr>
                <w:rFonts w:cstheme="minorHAnsi"/>
                <w:sz w:val="20"/>
                <w:szCs w:val="20"/>
              </w:rPr>
            </w:pPr>
            <w:r w:rsidRPr="00382028">
              <w:rPr>
                <w:rFonts w:cstheme="minorHAnsi"/>
                <w:sz w:val="20"/>
                <w:szCs w:val="20"/>
              </w:rPr>
              <w:t>% True Positive</w:t>
            </w:r>
            <w:r>
              <w:rPr>
                <w:rFonts w:cstheme="minorHAnsi"/>
                <w:sz w:val="20"/>
                <w:szCs w:val="20"/>
              </w:rPr>
              <w:t>s</w:t>
            </w:r>
            <w:r w:rsidRPr="00382028">
              <w:rPr>
                <w:rFonts w:cstheme="minorHAnsi"/>
                <w:sz w:val="20"/>
                <w:szCs w:val="20"/>
              </w:rPr>
              <w:t xml:space="preserve"> </w:t>
            </w:r>
          </w:p>
        </w:tc>
        <w:tc>
          <w:tcPr>
            <w:tcW w:w="2035" w:type="dxa"/>
          </w:tcPr>
          <w:p w14:paraId="681D73A4" w14:textId="035B8499" w:rsidR="00643F19" w:rsidRPr="00382028" w:rsidRDefault="00643F19" w:rsidP="00643F19">
            <w:pPr>
              <w:jc w:val="both"/>
              <w:rPr>
                <w:rFonts w:cstheme="minorHAnsi"/>
                <w:sz w:val="20"/>
                <w:szCs w:val="20"/>
              </w:rPr>
            </w:pPr>
            <w:r w:rsidRPr="00382028">
              <w:rPr>
                <w:rFonts w:cstheme="minorHAnsi"/>
                <w:sz w:val="20"/>
                <w:szCs w:val="20"/>
              </w:rPr>
              <w:t>% True Negatives</w:t>
            </w:r>
          </w:p>
        </w:tc>
      </w:tr>
      <w:tr w:rsidR="00643F19" w:rsidRPr="00382028" w14:paraId="6DCF48AA" w14:textId="77777777" w:rsidTr="00DB06D6">
        <w:trPr>
          <w:trHeight w:val="277"/>
          <w:jc w:val="center"/>
        </w:trPr>
        <w:tc>
          <w:tcPr>
            <w:tcW w:w="2034" w:type="dxa"/>
            <w:gridSpan w:val="2"/>
          </w:tcPr>
          <w:p w14:paraId="131600A5" w14:textId="14F654E4" w:rsidR="00643F19" w:rsidRPr="00EE0164" w:rsidRDefault="00643F19" w:rsidP="00643F19">
            <w:pPr>
              <w:jc w:val="both"/>
              <w:rPr>
                <w:rFonts w:cstheme="minorHAnsi"/>
                <w:sz w:val="20"/>
                <w:szCs w:val="20"/>
              </w:rPr>
            </w:pPr>
            <w:r w:rsidRPr="00382028">
              <w:rPr>
                <w:rFonts w:cstheme="minorHAnsi"/>
                <w:sz w:val="20"/>
                <w:szCs w:val="20"/>
              </w:rPr>
              <w:t>M</w:t>
            </w:r>
            <w:r>
              <w:rPr>
                <w:rFonts w:cstheme="minorHAnsi"/>
                <w:sz w:val="20"/>
                <w:szCs w:val="20"/>
              </w:rPr>
              <w:t>1</w:t>
            </w:r>
          </w:p>
        </w:tc>
        <w:tc>
          <w:tcPr>
            <w:tcW w:w="2034" w:type="dxa"/>
          </w:tcPr>
          <w:p w14:paraId="4E236D91" w14:textId="77777777" w:rsidR="00643F19" w:rsidRPr="00382028" w:rsidRDefault="00643F19" w:rsidP="00643F19">
            <w:pPr>
              <w:jc w:val="both"/>
              <w:rPr>
                <w:rFonts w:cstheme="minorHAnsi"/>
                <w:sz w:val="20"/>
                <w:szCs w:val="20"/>
              </w:rPr>
            </w:pPr>
          </w:p>
        </w:tc>
        <w:tc>
          <w:tcPr>
            <w:tcW w:w="2035" w:type="dxa"/>
          </w:tcPr>
          <w:p w14:paraId="402F3349" w14:textId="77777777" w:rsidR="00643F19" w:rsidRPr="00382028" w:rsidRDefault="00643F19" w:rsidP="00643F19">
            <w:pPr>
              <w:jc w:val="both"/>
              <w:rPr>
                <w:rFonts w:cstheme="minorHAnsi"/>
                <w:sz w:val="20"/>
                <w:szCs w:val="20"/>
              </w:rPr>
            </w:pPr>
          </w:p>
        </w:tc>
      </w:tr>
      <w:tr w:rsidR="00643F19" w:rsidRPr="00382028" w14:paraId="26D42670" w14:textId="77777777" w:rsidTr="00DB06D6">
        <w:trPr>
          <w:trHeight w:val="277"/>
          <w:jc w:val="center"/>
        </w:trPr>
        <w:tc>
          <w:tcPr>
            <w:tcW w:w="1016" w:type="dxa"/>
          </w:tcPr>
          <w:p w14:paraId="44239718" w14:textId="77777777" w:rsidR="00643F19" w:rsidRPr="00382028" w:rsidRDefault="00643F19" w:rsidP="00643F19">
            <w:pPr>
              <w:jc w:val="both"/>
              <w:rPr>
                <w:rFonts w:cstheme="minorHAnsi"/>
                <w:sz w:val="20"/>
                <w:szCs w:val="20"/>
              </w:rPr>
            </w:pPr>
          </w:p>
        </w:tc>
        <w:tc>
          <w:tcPr>
            <w:tcW w:w="1018" w:type="dxa"/>
          </w:tcPr>
          <w:p w14:paraId="24685EF1" w14:textId="77777777" w:rsidR="00643F19" w:rsidRPr="00382028" w:rsidRDefault="00643F19" w:rsidP="00643F19">
            <w:pPr>
              <w:jc w:val="center"/>
              <w:rPr>
                <w:rFonts w:cstheme="minorHAnsi"/>
                <w:sz w:val="20"/>
                <w:szCs w:val="20"/>
              </w:rPr>
            </w:pPr>
            <w:r w:rsidRPr="00382028">
              <w:rPr>
                <w:rFonts w:cstheme="minorHAnsi"/>
                <w:sz w:val="20"/>
                <w:szCs w:val="20"/>
              </w:rPr>
              <w:t>0.1</w:t>
            </w:r>
          </w:p>
        </w:tc>
        <w:tc>
          <w:tcPr>
            <w:tcW w:w="2034" w:type="dxa"/>
          </w:tcPr>
          <w:p w14:paraId="530F1A9E" w14:textId="41A09E5F" w:rsidR="00643F19" w:rsidRPr="00EE0164" w:rsidRDefault="00643F19" w:rsidP="00643F19">
            <w:pPr>
              <w:jc w:val="center"/>
              <w:rPr>
                <w:rFonts w:cstheme="minorHAnsi"/>
                <w:sz w:val="20"/>
                <w:szCs w:val="20"/>
              </w:rPr>
            </w:pPr>
            <w:r>
              <w:rPr>
                <w:rFonts w:cstheme="minorHAnsi"/>
                <w:sz w:val="20"/>
                <w:szCs w:val="20"/>
              </w:rPr>
              <w:t>98.72</w:t>
            </w:r>
          </w:p>
        </w:tc>
        <w:tc>
          <w:tcPr>
            <w:tcW w:w="2035" w:type="dxa"/>
          </w:tcPr>
          <w:p w14:paraId="057CFBCA" w14:textId="0C1BE6CD" w:rsidR="00643F19" w:rsidRPr="00163539" w:rsidRDefault="00643F19" w:rsidP="00643F19">
            <w:pPr>
              <w:jc w:val="center"/>
              <w:rPr>
                <w:rFonts w:cstheme="minorHAnsi"/>
                <w:sz w:val="20"/>
                <w:szCs w:val="20"/>
              </w:rPr>
            </w:pPr>
            <w:r>
              <w:rPr>
                <w:rFonts w:cstheme="minorHAnsi"/>
                <w:sz w:val="20"/>
                <w:szCs w:val="20"/>
              </w:rPr>
              <w:t>73.58</w:t>
            </w:r>
          </w:p>
        </w:tc>
      </w:tr>
      <w:tr w:rsidR="00643F19" w:rsidRPr="00382028" w14:paraId="30FB7475" w14:textId="77777777" w:rsidTr="00DB06D6">
        <w:trPr>
          <w:trHeight w:val="287"/>
          <w:jc w:val="center"/>
        </w:trPr>
        <w:tc>
          <w:tcPr>
            <w:tcW w:w="1016" w:type="dxa"/>
          </w:tcPr>
          <w:p w14:paraId="33D3570D" w14:textId="77777777" w:rsidR="00643F19" w:rsidRPr="00382028" w:rsidRDefault="00643F19" w:rsidP="00643F19">
            <w:pPr>
              <w:jc w:val="both"/>
              <w:rPr>
                <w:rFonts w:cstheme="minorHAnsi"/>
                <w:sz w:val="20"/>
                <w:szCs w:val="20"/>
              </w:rPr>
            </w:pPr>
          </w:p>
        </w:tc>
        <w:tc>
          <w:tcPr>
            <w:tcW w:w="1018" w:type="dxa"/>
          </w:tcPr>
          <w:p w14:paraId="4DBF68AF" w14:textId="77777777" w:rsidR="00643F19" w:rsidRPr="00382028" w:rsidRDefault="00643F19" w:rsidP="00643F19">
            <w:pPr>
              <w:jc w:val="center"/>
              <w:rPr>
                <w:rFonts w:cstheme="minorHAnsi"/>
                <w:sz w:val="20"/>
                <w:szCs w:val="20"/>
              </w:rPr>
            </w:pPr>
            <w:r w:rsidRPr="00382028">
              <w:rPr>
                <w:rFonts w:cstheme="minorHAnsi"/>
                <w:sz w:val="20"/>
                <w:szCs w:val="20"/>
              </w:rPr>
              <w:t>0.2</w:t>
            </w:r>
          </w:p>
        </w:tc>
        <w:tc>
          <w:tcPr>
            <w:tcW w:w="2034" w:type="dxa"/>
          </w:tcPr>
          <w:p w14:paraId="431FEF0B" w14:textId="11815FAA" w:rsidR="00643F19" w:rsidRPr="00EE0164" w:rsidRDefault="00643F19" w:rsidP="00643F19">
            <w:pPr>
              <w:jc w:val="center"/>
              <w:rPr>
                <w:rFonts w:cstheme="minorHAnsi"/>
                <w:sz w:val="20"/>
                <w:szCs w:val="20"/>
              </w:rPr>
            </w:pPr>
            <w:r>
              <w:rPr>
                <w:rFonts w:cstheme="minorHAnsi"/>
                <w:sz w:val="20"/>
                <w:szCs w:val="20"/>
              </w:rPr>
              <w:t>98.40</w:t>
            </w:r>
          </w:p>
        </w:tc>
        <w:tc>
          <w:tcPr>
            <w:tcW w:w="2035" w:type="dxa"/>
          </w:tcPr>
          <w:p w14:paraId="3B22614C" w14:textId="7F71FAAF" w:rsidR="00643F19" w:rsidRPr="00163539" w:rsidRDefault="00643F19" w:rsidP="00643F19">
            <w:pPr>
              <w:jc w:val="center"/>
              <w:rPr>
                <w:rFonts w:cstheme="minorHAnsi"/>
                <w:sz w:val="20"/>
                <w:szCs w:val="20"/>
              </w:rPr>
            </w:pPr>
            <w:r>
              <w:rPr>
                <w:rFonts w:cstheme="minorHAnsi"/>
                <w:sz w:val="20"/>
                <w:szCs w:val="20"/>
              </w:rPr>
              <w:t>77.36</w:t>
            </w:r>
          </w:p>
        </w:tc>
      </w:tr>
      <w:tr w:rsidR="00643F19" w:rsidRPr="00382028" w14:paraId="314DDCF5" w14:textId="77777777" w:rsidTr="00DB06D6">
        <w:trPr>
          <w:trHeight w:val="277"/>
          <w:jc w:val="center"/>
        </w:trPr>
        <w:tc>
          <w:tcPr>
            <w:tcW w:w="1016" w:type="dxa"/>
          </w:tcPr>
          <w:p w14:paraId="39AF69CC" w14:textId="77777777" w:rsidR="00643F19" w:rsidRPr="00382028" w:rsidRDefault="00643F19" w:rsidP="00643F19">
            <w:pPr>
              <w:jc w:val="both"/>
              <w:rPr>
                <w:rFonts w:cstheme="minorHAnsi"/>
                <w:sz w:val="20"/>
                <w:szCs w:val="20"/>
              </w:rPr>
            </w:pPr>
          </w:p>
        </w:tc>
        <w:tc>
          <w:tcPr>
            <w:tcW w:w="1018" w:type="dxa"/>
          </w:tcPr>
          <w:p w14:paraId="197A80EB" w14:textId="77777777" w:rsidR="00643F19" w:rsidRPr="00382028" w:rsidRDefault="00643F19" w:rsidP="00643F19">
            <w:pPr>
              <w:jc w:val="center"/>
              <w:rPr>
                <w:rFonts w:cstheme="minorHAnsi"/>
                <w:sz w:val="20"/>
                <w:szCs w:val="20"/>
              </w:rPr>
            </w:pPr>
            <w:r w:rsidRPr="00382028">
              <w:rPr>
                <w:rFonts w:cstheme="minorHAnsi"/>
                <w:sz w:val="20"/>
                <w:szCs w:val="20"/>
              </w:rPr>
              <w:t>0.3</w:t>
            </w:r>
          </w:p>
        </w:tc>
        <w:tc>
          <w:tcPr>
            <w:tcW w:w="2034" w:type="dxa"/>
          </w:tcPr>
          <w:p w14:paraId="0BB067A1" w14:textId="292A9738" w:rsidR="00643F19" w:rsidRPr="00EE0164" w:rsidRDefault="00643F19" w:rsidP="00643F19">
            <w:pPr>
              <w:jc w:val="center"/>
              <w:rPr>
                <w:rFonts w:cstheme="minorHAnsi"/>
                <w:sz w:val="20"/>
                <w:szCs w:val="20"/>
              </w:rPr>
            </w:pPr>
            <w:r>
              <w:rPr>
                <w:rFonts w:cstheme="minorHAnsi"/>
                <w:sz w:val="20"/>
                <w:szCs w:val="20"/>
              </w:rPr>
              <w:t>97.97</w:t>
            </w:r>
          </w:p>
        </w:tc>
        <w:tc>
          <w:tcPr>
            <w:tcW w:w="2035" w:type="dxa"/>
          </w:tcPr>
          <w:p w14:paraId="09843E12" w14:textId="5248CA90" w:rsidR="00643F19" w:rsidRPr="00163539" w:rsidRDefault="00643F19" w:rsidP="00643F19">
            <w:pPr>
              <w:jc w:val="center"/>
              <w:rPr>
                <w:rFonts w:cstheme="minorHAnsi"/>
                <w:sz w:val="20"/>
                <w:szCs w:val="20"/>
              </w:rPr>
            </w:pPr>
            <w:r>
              <w:rPr>
                <w:rFonts w:cstheme="minorHAnsi"/>
                <w:sz w:val="20"/>
                <w:szCs w:val="20"/>
              </w:rPr>
              <w:t>81.51</w:t>
            </w:r>
          </w:p>
        </w:tc>
      </w:tr>
      <w:tr w:rsidR="00643F19" w:rsidRPr="00382028" w14:paraId="523FDC83" w14:textId="77777777" w:rsidTr="00DB06D6">
        <w:trPr>
          <w:trHeight w:val="277"/>
          <w:jc w:val="center"/>
        </w:trPr>
        <w:tc>
          <w:tcPr>
            <w:tcW w:w="1016" w:type="dxa"/>
          </w:tcPr>
          <w:p w14:paraId="1322611F" w14:textId="77777777" w:rsidR="00643F19" w:rsidRPr="00382028" w:rsidRDefault="00643F19" w:rsidP="00643F19">
            <w:pPr>
              <w:jc w:val="both"/>
              <w:rPr>
                <w:rFonts w:cstheme="minorHAnsi"/>
                <w:sz w:val="20"/>
                <w:szCs w:val="20"/>
              </w:rPr>
            </w:pPr>
          </w:p>
        </w:tc>
        <w:tc>
          <w:tcPr>
            <w:tcW w:w="1018" w:type="dxa"/>
          </w:tcPr>
          <w:p w14:paraId="28F4ABFE" w14:textId="77777777" w:rsidR="00643F19" w:rsidRPr="00382028" w:rsidRDefault="00643F19" w:rsidP="00643F19">
            <w:pPr>
              <w:jc w:val="center"/>
              <w:rPr>
                <w:rFonts w:cstheme="minorHAnsi"/>
                <w:sz w:val="20"/>
                <w:szCs w:val="20"/>
              </w:rPr>
            </w:pPr>
            <w:r w:rsidRPr="00382028">
              <w:rPr>
                <w:rFonts w:cstheme="minorHAnsi"/>
                <w:sz w:val="20"/>
                <w:szCs w:val="20"/>
              </w:rPr>
              <w:t>0.4</w:t>
            </w:r>
          </w:p>
        </w:tc>
        <w:tc>
          <w:tcPr>
            <w:tcW w:w="2034" w:type="dxa"/>
          </w:tcPr>
          <w:p w14:paraId="4D76FEEC" w14:textId="72FCB7B0" w:rsidR="00643F19" w:rsidRPr="00EE0164" w:rsidRDefault="00643F19" w:rsidP="00643F19">
            <w:pPr>
              <w:jc w:val="center"/>
              <w:rPr>
                <w:rFonts w:cstheme="minorHAnsi"/>
                <w:sz w:val="20"/>
                <w:szCs w:val="20"/>
              </w:rPr>
            </w:pPr>
            <w:r>
              <w:rPr>
                <w:rFonts w:cstheme="minorHAnsi"/>
                <w:sz w:val="20"/>
                <w:szCs w:val="20"/>
              </w:rPr>
              <w:t>97.76</w:t>
            </w:r>
          </w:p>
        </w:tc>
        <w:tc>
          <w:tcPr>
            <w:tcW w:w="2035" w:type="dxa"/>
          </w:tcPr>
          <w:p w14:paraId="691E80CB" w14:textId="713D962D" w:rsidR="00643F19" w:rsidRPr="00163539" w:rsidRDefault="00643F19" w:rsidP="00643F19">
            <w:pPr>
              <w:jc w:val="center"/>
              <w:rPr>
                <w:rFonts w:cstheme="minorHAnsi"/>
                <w:sz w:val="20"/>
                <w:szCs w:val="20"/>
              </w:rPr>
            </w:pPr>
            <w:r>
              <w:rPr>
                <w:rFonts w:cstheme="minorHAnsi"/>
                <w:sz w:val="20"/>
                <w:szCs w:val="20"/>
              </w:rPr>
              <w:t>83.77</w:t>
            </w:r>
          </w:p>
        </w:tc>
      </w:tr>
      <w:tr w:rsidR="00643F19" w:rsidRPr="00382028" w14:paraId="31F66C22" w14:textId="77777777" w:rsidTr="00DB06D6">
        <w:trPr>
          <w:trHeight w:val="277"/>
          <w:jc w:val="center"/>
        </w:trPr>
        <w:tc>
          <w:tcPr>
            <w:tcW w:w="1016" w:type="dxa"/>
          </w:tcPr>
          <w:p w14:paraId="76FB7596" w14:textId="77777777" w:rsidR="00643F19" w:rsidRPr="00382028" w:rsidRDefault="00643F19" w:rsidP="00643F19">
            <w:pPr>
              <w:jc w:val="both"/>
              <w:rPr>
                <w:rFonts w:cstheme="minorHAnsi"/>
                <w:sz w:val="20"/>
                <w:szCs w:val="20"/>
              </w:rPr>
            </w:pPr>
          </w:p>
        </w:tc>
        <w:tc>
          <w:tcPr>
            <w:tcW w:w="1018" w:type="dxa"/>
          </w:tcPr>
          <w:p w14:paraId="27DB0031" w14:textId="77777777" w:rsidR="00643F19" w:rsidRPr="00382028" w:rsidRDefault="00643F19" w:rsidP="00643F19">
            <w:pPr>
              <w:jc w:val="center"/>
              <w:rPr>
                <w:rFonts w:cstheme="minorHAnsi"/>
                <w:sz w:val="20"/>
                <w:szCs w:val="20"/>
              </w:rPr>
            </w:pPr>
            <w:r w:rsidRPr="00382028">
              <w:rPr>
                <w:rFonts w:cstheme="minorHAnsi"/>
                <w:sz w:val="20"/>
                <w:szCs w:val="20"/>
              </w:rPr>
              <w:t>0.5</w:t>
            </w:r>
          </w:p>
        </w:tc>
        <w:tc>
          <w:tcPr>
            <w:tcW w:w="2034" w:type="dxa"/>
          </w:tcPr>
          <w:p w14:paraId="17A325A7" w14:textId="1D75F8E3" w:rsidR="00643F19" w:rsidRPr="0054203A" w:rsidRDefault="00643F19" w:rsidP="00643F19">
            <w:pPr>
              <w:jc w:val="center"/>
              <w:rPr>
                <w:rFonts w:cstheme="minorHAnsi"/>
                <w:sz w:val="20"/>
                <w:szCs w:val="20"/>
              </w:rPr>
            </w:pPr>
            <w:r>
              <w:rPr>
                <w:rFonts w:cstheme="minorHAnsi"/>
                <w:sz w:val="20"/>
                <w:szCs w:val="20"/>
              </w:rPr>
              <w:t>97.55</w:t>
            </w:r>
          </w:p>
        </w:tc>
        <w:tc>
          <w:tcPr>
            <w:tcW w:w="2035" w:type="dxa"/>
          </w:tcPr>
          <w:p w14:paraId="68E846F1" w14:textId="60C2BF7B" w:rsidR="00643F19" w:rsidRPr="00FE3E53" w:rsidRDefault="00643F19" w:rsidP="00643F19">
            <w:pPr>
              <w:jc w:val="center"/>
              <w:rPr>
                <w:rFonts w:cstheme="minorHAnsi"/>
                <w:sz w:val="20"/>
                <w:szCs w:val="20"/>
              </w:rPr>
            </w:pPr>
            <w:r w:rsidRPr="00FE3E53">
              <w:rPr>
                <w:rFonts w:cstheme="minorHAnsi"/>
                <w:sz w:val="20"/>
                <w:szCs w:val="20"/>
              </w:rPr>
              <w:t>86.79</w:t>
            </w:r>
          </w:p>
        </w:tc>
      </w:tr>
      <w:tr w:rsidR="00643F19" w:rsidRPr="00382028" w14:paraId="52D8C829" w14:textId="77777777" w:rsidTr="00DB06D6">
        <w:trPr>
          <w:trHeight w:val="277"/>
          <w:jc w:val="center"/>
        </w:trPr>
        <w:tc>
          <w:tcPr>
            <w:tcW w:w="1016" w:type="dxa"/>
          </w:tcPr>
          <w:p w14:paraId="559F335C" w14:textId="77777777" w:rsidR="00643F19" w:rsidRPr="00382028" w:rsidRDefault="00643F19" w:rsidP="00643F19">
            <w:pPr>
              <w:jc w:val="both"/>
              <w:rPr>
                <w:rFonts w:cstheme="minorHAnsi"/>
                <w:sz w:val="20"/>
                <w:szCs w:val="20"/>
              </w:rPr>
            </w:pPr>
            <w:r w:rsidRPr="00382028">
              <w:rPr>
                <w:rFonts w:cstheme="minorHAnsi"/>
                <w:sz w:val="20"/>
                <w:szCs w:val="20"/>
              </w:rPr>
              <w:t>M2</w:t>
            </w:r>
          </w:p>
        </w:tc>
        <w:tc>
          <w:tcPr>
            <w:tcW w:w="1018" w:type="dxa"/>
          </w:tcPr>
          <w:p w14:paraId="5782368C" w14:textId="77777777" w:rsidR="00643F19" w:rsidRPr="00382028" w:rsidRDefault="00643F19" w:rsidP="00643F19">
            <w:pPr>
              <w:jc w:val="center"/>
              <w:rPr>
                <w:rFonts w:cstheme="minorHAnsi"/>
                <w:sz w:val="20"/>
                <w:szCs w:val="20"/>
              </w:rPr>
            </w:pPr>
          </w:p>
        </w:tc>
        <w:tc>
          <w:tcPr>
            <w:tcW w:w="2034" w:type="dxa"/>
          </w:tcPr>
          <w:p w14:paraId="397388CE" w14:textId="77777777" w:rsidR="00643F19" w:rsidRPr="00382028" w:rsidRDefault="00643F19" w:rsidP="00643F19">
            <w:pPr>
              <w:jc w:val="center"/>
              <w:rPr>
                <w:rFonts w:cstheme="minorHAnsi"/>
                <w:sz w:val="20"/>
                <w:szCs w:val="20"/>
              </w:rPr>
            </w:pPr>
          </w:p>
        </w:tc>
        <w:tc>
          <w:tcPr>
            <w:tcW w:w="2035" w:type="dxa"/>
          </w:tcPr>
          <w:p w14:paraId="2054088D" w14:textId="77777777" w:rsidR="00643F19" w:rsidRPr="00382028" w:rsidRDefault="00643F19" w:rsidP="00643F19">
            <w:pPr>
              <w:jc w:val="center"/>
              <w:rPr>
                <w:rFonts w:cstheme="minorHAnsi"/>
                <w:sz w:val="20"/>
                <w:szCs w:val="20"/>
              </w:rPr>
            </w:pPr>
          </w:p>
        </w:tc>
      </w:tr>
      <w:tr w:rsidR="00643F19" w:rsidRPr="00382028" w14:paraId="345E1768" w14:textId="77777777" w:rsidTr="00DB06D6">
        <w:trPr>
          <w:trHeight w:val="277"/>
          <w:jc w:val="center"/>
        </w:trPr>
        <w:tc>
          <w:tcPr>
            <w:tcW w:w="1016" w:type="dxa"/>
          </w:tcPr>
          <w:p w14:paraId="6183BCE9" w14:textId="77777777" w:rsidR="00643F19" w:rsidRPr="00382028" w:rsidRDefault="00643F19" w:rsidP="00643F19">
            <w:pPr>
              <w:jc w:val="both"/>
              <w:rPr>
                <w:rFonts w:cstheme="minorHAnsi"/>
                <w:sz w:val="20"/>
                <w:szCs w:val="20"/>
              </w:rPr>
            </w:pPr>
          </w:p>
        </w:tc>
        <w:tc>
          <w:tcPr>
            <w:tcW w:w="1018" w:type="dxa"/>
          </w:tcPr>
          <w:p w14:paraId="15F325B1" w14:textId="77777777" w:rsidR="00643F19" w:rsidRPr="00382028" w:rsidRDefault="00643F19" w:rsidP="00643F19">
            <w:pPr>
              <w:jc w:val="center"/>
              <w:rPr>
                <w:rFonts w:cstheme="minorHAnsi"/>
                <w:sz w:val="20"/>
                <w:szCs w:val="20"/>
              </w:rPr>
            </w:pPr>
            <w:r w:rsidRPr="00382028">
              <w:rPr>
                <w:rFonts w:cstheme="minorHAnsi"/>
                <w:sz w:val="20"/>
                <w:szCs w:val="20"/>
              </w:rPr>
              <w:t>0.1</w:t>
            </w:r>
          </w:p>
        </w:tc>
        <w:tc>
          <w:tcPr>
            <w:tcW w:w="2034" w:type="dxa"/>
          </w:tcPr>
          <w:p w14:paraId="2BF9B21F" w14:textId="77777777" w:rsidR="00643F19" w:rsidRPr="00382028" w:rsidRDefault="00643F19" w:rsidP="00643F19">
            <w:pPr>
              <w:jc w:val="center"/>
              <w:rPr>
                <w:rFonts w:cstheme="minorHAnsi"/>
                <w:sz w:val="20"/>
                <w:szCs w:val="20"/>
              </w:rPr>
            </w:pPr>
            <w:r w:rsidRPr="00382028">
              <w:rPr>
                <w:rFonts w:cstheme="minorHAnsi"/>
                <w:sz w:val="20"/>
                <w:szCs w:val="20"/>
              </w:rPr>
              <w:t>99.05</w:t>
            </w:r>
          </w:p>
        </w:tc>
        <w:tc>
          <w:tcPr>
            <w:tcW w:w="2035" w:type="dxa"/>
          </w:tcPr>
          <w:p w14:paraId="2533194B" w14:textId="77777777" w:rsidR="00643F19" w:rsidRPr="00382028" w:rsidRDefault="00643F19" w:rsidP="00643F19">
            <w:pPr>
              <w:jc w:val="center"/>
              <w:rPr>
                <w:rFonts w:cstheme="minorHAnsi"/>
                <w:sz w:val="20"/>
                <w:szCs w:val="20"/>
              </w:rPr>
            </w:pPr>
            <w:r w:rsidRPr="00382028">
              <w:rPr>
                <w:rFonts w:cstheme="minorHAnsi"/>
                <w:sz w:val="20"/>
                <w:szCs w:val="20"/>
              </w:rPr>
              <w:t>72.72</w:t>
            </w:r>
          </w:p>
        </w:tc>
      </w:tr>
      <w:tr w:rsidR="00643F19" w:rsidRPr="00382028" w14:paraId="7F9ECB31" w14:textId="77777777" w:rsidTr="00DB06D6">
        <w:trPr>
          <w:trHeight w:val="277"/>
          <w:jc w:val="center"/>
        </w:trPr>
        <w:tc>
          <w:tcPr>
            <w:tcW w:w="1016" w:type="dxa"/>
          </w:tcPr>
          <w:p w14:paraId="18B4BD5C" w14:textId="77777777" w:rsidR="00643F19" w:rsidRPr="00382028" w:rsidRDefault="00643F19" w:rsidP="00643F19">
            <w:pPr>
              <w:jc w:val="both"/>
              <w:rPr>
                <w:rFonts w:cstheme="minorHAnsi"/>
                <w:sz w:val="20"/>
                <w:szCs w:val="20"/>
              </w:rPr>
            </w:pPr>
          </w:p>
        </w:tc>
        <w:tc>
          <w:tcPr>
            <w:tcW w:w="1018" w:type="dxa"/>
          </w:tcPr>
          <w:p w14:paraId="68D13E52" w14:textId="77777777" w:rsidR="00643F19" w:rsidRPr="00382028" w:rsidRDefault="00643F19" w:rsidP="00643F19">
            <w:pPr>
              <w:jc w:val="center"/>
              <w:rPr>
                <w:rFonts w:cstheme="minorHAnsi"/>
                <w:sz w:val="20"/>
                <w:szCs w:val="20"/>
              </w:rPr>
            </w:pPr>
            <w:r w:rsidRPr="00382028">
              <w:rPr>
                <w:rFonts w:cstheme="minorHAnsi"/>
                <w:sz w:val="20"/>
                <w:szCs w:val="20"/>
              </w:rPr>
              <w:t>0.2</w:t>
            </w:r>
          </w:p>
        </w:tc>
        <w:tc>
          <w:tcPr>
            <w:tcW w:w="2034" w:type="dxa"/>
          </w:tcPr>
          <w:p w14:paraId="3E50D011" w14:textId="77777777" w:rsidR="00643F19" w:rsidRPr="00382028" w:rsidRDefault="00643F19" w:rsidP="00643F19">
            <w:pPr>
              <w:jc w:val="center"/>
              <w:rPr>
                <w:rFonts w:cstheme="minorHAnsi"/>
                <w:sz w:val="20"/>
                <w:szCs w:val="20"/>
              </w:rPr>
            </w:pPr>
            <w:r w:rsidRPr="00382028">
              <w:rPr>
                <w:rFonts w:cstheme="minorHAnsi"/>
                <w:sz w:val="20"/>
                <w:szCs w:val="20"/>
              </w:rPr>
              <w:t>98.11</w:t>
            </w:r>
          </w:p>
        </w:tc>
        <w:tc>
          <w:tcPr>
            <w:tcW w:w="2035" w:type="dxa"/>
          </w:tcPr>
          <w:p w14:paraId="3D4AF4D1" w14:textId="77777777" w:rsidR="00643F19" w:rsidRPr="00382028" w:rsidRDefault="00643F19" w:rsidP="00643F19">
            <w:pPr>
              <w:jc w:val="center"/>
              <w:rPr>
                <w:rFonts w:cstheme="minorHAnsi"/>
                <w:sz w:val="20"/>
                <w:szCs w:val="20"/>
              </w:rPr>
            </w:pPr>
            <w:r w:rsidRPr="00382028">
              <w:rPr>
                <w:rFonts w:cstheme="minorHAnsi"/>
                <w:sz w:val="20"/>
                <w:szCs w:val="20"/>
              </w:rPr>
              <w:t>81.34</w:t>
            </w:r>
          </w:p>
        </w:tc>
      </w:tr>
      <w:tr w:rsidR="00643F19" w:rsidRPr="00382028" w14:paraId="621C9C5E" w14:textId="77777777" w:rsidTr="00DB06D6">
        <w:trPr>
          <w:trHeight w:val="277"/>
          <w:jc w:val="center"/>
        </w:trPr>
        <w:tc>
          <w:tcPr>
            <w:tcW w:w="1016" w:type="dxa"/>
          </w:tcPr>
          <w:p w14:paraId="09E60BC4" w14:textId="77777777" w:rsidR="00643F19" w:rsidRPr="00382028" w:rsidRDefault="00643F19" w:rsidP="00643F19">
            <w:pPr>
              <w:jc w:val="both"/>
              <w:rPr>
                <w:rFonts w:cstheme="minorHAnsi"/>
                <w:sz w:val="20"/>
                <w:szCs w:val="20"/>
              </w:rPr>
            </w:pPr>
          </w:p>
        </w:tc>
        <w:tc>
          <w:tcPr>
            <w:tcW w:w="1018" w:type="dxa"/>
          </w:tcPr>
          <w:p w14:paraId="595E2682" w14:textId="77777777" w:rsidR="00643F19" w:rsidRPr="00382028" w:rsidRDefault="00643F19" w:rsidP="00643F19">
            <w:pPr>
              <w:jc w:val="center"/>
              <w:rPr>
                <w:rFonts w:cstheme="minorHAnsi"/>
                <w:sz w:val="20"/>
                <w:szCs w:val="20"/>
              </w:rPr>
            </w:pPr>
            <w:r w:rsidRPr="00382028">
              <w:rPr>
                <w:rFonts w:cstheme="minorHAnsi"/>
                <w:sz w:val="20"/>
                <w:szCs w:val="20"/>
              </w:rPr>
              <w:t>0.3</w:t>
            </w:r>
          </w:p>
        </w:tc>
        <w:tc>
          <w:tcPr>
            <w:tcW w:w="2034" w:type="dxa"/>
          </w:tcPr>
          <w:p w14:paraId="0BF82DEF" w14:textId="77777777" w:rsidR="00643F19" w:rsidRPr="00382028" w:rsidRDefault="00643F19" w:rsidP="00643F19">
            <w:pPr>
              <w:jc w:val="center"/>
              <w:rPr>
                <w:rFonts w:cstheme="minorHAnsi"/>
                <w:sz w:val="20"/>
                <w:szCs w:val="20"/>
              </w:rPr>
            </w:pPr>
            <w:r w:rsidRPr="00382028">
              <w:rPr>
                <w:rFonts w:cstheme="minorHAnsi"/>
                <w:sz w:val="20"/>
                <w:szCs w:val="20"/>
              </w:rPr>
              <w:t>98.11</w:t>
            </w:r>
          </w:p>
        </w:tc>
        <w:tc>
          <w:tcPr>
            <w:tcW w:w="2035" w:type="dxa"/>
          </w:tcPr>
          <w:p w14:paraId="4B06E218" w14:textId="77777777" w:rsidR="00643F19" w:rsidRPr="00382028" w:rsidRDefault="00643F19" w:rsidP="00643F19">
            <w:pPr>
              <w:jc w:val="center"/>
              <w:rPr>
                <w:rFonts w:cstheme="minorHAnsi"/>
                <w:sz w:val="20"/>
                <w:szCs w:val="20"/>
              </w:rPr>
            </w:pPr>
            <w:r w:rsidRPr="00382028">
              <w:rPr>
                <w:rFonts w:cstheme="minorHAnsi"/>
                <w:sz w:val="20"/>
                <w:szCs w:val="20"/>
              </w:rPr>
              <w:t>86.36</w:t>
            </w:r>
          </w:p>
        </w:tc>
      </w:tr>
      <w:tr w:rsidR="00643F19" w:rsidRPr="00382028" w14:paraId="2D811E86" w14:textId="77777777" w:rsidTr="00DB06D6">
        <w:trPr>
          <w:trHeight w:val="277"/>
          <w:jc w:val="center"/>
        </w:trPr>
        <w:tc>
          <w:tcPr>
            <w:tcW w:w="1016" w:type="dxa"/>
          </w:tcPr>
          <w:p w14:paraId="7EA7A054" w14:textId="77777777" w:rsidR="00643F19" w:rsidRPr="00382028" w:rsidRDefault="00643F19" w:rsidP="00643F19">
            <w:pPr>
              <w:jc w:val="both"/>
              <w:rPr>
                <w:rFonts w:cstheme="minorHAnsi"/>
                <w:sz w:val="20"/>
                <w:szCs w:val="20"/>
              </w:rPr>
            </w:pPr>
          </w:p>
        </w:tc>
        <w:tc>
          <w:tcPr>
            <w:tcW w:w="1018" w:type="dxa"/>
          </w:tcPr>
          <w:p w14:paraId="7FBEC314" w14:textId="77777777" w:rsidR="00643F19" w:rsidRPr="00382028" w:rsidRDefault="00643F19" w:rsidP="00643F19">
            <w:pPr>
              <w:jc w:val="center"/>
              <w:rPr>
                <w:rFonts w:cstheme="minorHAnsi"/>
                <w:sz w:val="20"/>
                <w:szCs w:val="20"/>
              </w:rPr>
            </w:pPr>
            <w:r w:rsidRPr="00382028">
              <w:rPr>
                <w:rFonts w:cstheme="minorHAnsi"/>
                <w:sz w:val="20"/>
                <w:szCs w:val="20"/>
              </w:rPr>
              <w:t>0.4</w:t>
            </w:r>
          </w:p>
        </w:tc>
        <w:tc>
          <w:tcPr>
            <w:tcW w:w="2034" w:type="dxa"/>
          </w:tcPr>
          <w:p w14:paraId="544ECD2D" w14:textId="77777777" w:rsidR="00643F19" w:rsidRPr="00382028" w:rsidRDefault="00643F19" w:rsidP="00643F19">
            <w:pPr>
              <w:jc w:val="center"/>
              <w:rPr>
                <w:rFonts w:cstheme="minorHAnsi"/>
                <w:sz w:val="20"/>
                <w:szCs w:val="20"/>
              </w:rPr>
            </w:pPr>
            <w:r w:rsidRPr="00382028">
              <w:rPr>
                <w:rFonts w:cstheme="minorHAnsi"/>
                <w:sz w:val="20"/>
                <w:szCs w:val="20"/>
              </w:rPr>
              <w:t>98.11</w:t>
            </w:r>
          </w:p>
        </w:tc>
        <w:tc>
          <w:tcPr>
            <w:tcW w:w="2035" w:type="dxa"/>
          </w:tcPr>
          <w:p w14:paraId="6E221B60" w14:textId="77777777" w:rsidR="00643F19" w:rsidRPr="00382028" w:rsidRDefault="00643F19" w:rsidP="00643F19">
            <w:pPr>
              <w:jc w:val="center"/>
              <w:rPr>
                <w:rFonts w:cstheme="minorHAnsi"/>
                <w:sz w:val="20"/>
                <w:szCs w:val="20"/>
              </w:rPr>
            </w:pPr>
            <w:r w:rsidRPr="00382028">
              <w:rPr>
                <w:rFonts w:cstheme="minorHAnsi"/>
                <w:sz w:val="20"/>
                <w:szCs w:val="20"/>
              </w:rPr>
              <w:t>89.58</w:t>
            </w:r>
          </w:p>
        </w:tc>
      </w:tr>
      <w:tr w:rsidR="00643F19" w:rsidRPr="00382028" w14:paraId="395579AE" w14:textId="77777777" w:rsidTr="00DB06D6">
        <w:trPr>
          <w:trHeight w:val="277"/>
          <w:jc w:val="center"/>
        </w:trPr>
        <w:tc>
          <w:tcPr>
            <w:tcW w:w="1016" w:type="dxa"/>
          </w:tcPr>
          <w:p w14:paraId="4D7CBCD7" w14:textId="77777777" w:rsidR="00643F19" w:rsidRPr="00382028" w:rsidRDefault="00643F19" w:rsidP="00643F19">
            <w:pPr>
              <w:jc w:val="both"/>
              <w:rPr>
                <w:rFonts w:cstheme="minorHAnsi"/>
                <w:sz w:val="20"/>
                <w:szCs w:val="20"/>
              </w:rPr>
            </w:pPr>
          </w:p>
        </w:tc>
        <w:tc>
          <w:tcPr>
            <w:tcW w:w="1018" w:type="dxa"/>
          </w:tcPr>
          <w:p w14:paraId="45656CDB" w14:textId="77777777" w:rsidR="00643F19" w:rsidRPr="00382028" w:rsidRDefault="00643F19" w:rsidP="00643F19">
            <w:pPr>
              <w:jc w:val="center"/>
              <w:rPr>
                <w:rFonts w:cstheme="minorHAnsi"/>
                <w:sz w:val="20"/>
                <w:szCs w:val="20"/>
              </w:rPr>
            </w:pPr>
            <w:r w:rsidRPr="00382028">
              <w:rPr>
                <w:rFonts w:cstheme="minorHAnsi"/>
                <w:sz w:val="20"/>
                <w:szCs w:val="20"/>
              </w:rPr>
              <w:t>0.5</w:t>
            </w:r>
          </w:p>
        </w:tc>
        <w:tc>
          <w:tcPr>
            <w:tcW w:w="2034" w:type="dxa"/>
          </w:tcPr>
          <w:p w14:paraId="5F0DE4D9" w14:textId="77777777" w:rsidR="00643F19" w:rsidRPr="00382028" w:rsidRDefault="00643F19" w:rsidP="00643F19">
            <w:pPr>
              <w:jc w:val="center"/>
              <w:rPr>
                <w:rFonts w:cstheme="minorHAnsi"/>
                <w:sz w:val="20"/>
                <w:szCs w:val="20"/>
              </w:rPr>
            </w:pPr>
            <w:r w:rsidRPr="00382028">
              <w:rPr>
                <w:rFonts w:cstheme="minorHAnsi"/>
                <w:sz w:val="20"/>
                <w:szCs w:val="20"/>
              </w:rPr>
              <w:t>97.64</w:t>
            </w:r>
          </w:p>
        </w:tc>
        <w:tc>
          <w:tcPr>
            <w:tcW w:w="2035" w:type="dxa"/>
          </w:tcPr>
          <w:p w14:paraId="33114A20" w14:textId="77777777" w:rsidR="00643F19" w:rsidRPr="00382028" w:rsidRDefault="00643F19" w:rsidP="00643F19">
            <w:pPr>
              <w:jc w:val="center"/>
              <w:rPr>
                <w:rFonts w:cstheme="minorHAnsi"/>
                <w:sz w:val="20"/>
                <w:szCs w:val="20"/>
              </w:rPr>
            </w:pPr>
            <w:r w:rsidRPr="00382028">
              <w:rPr>
                <w:rFonts w:cstheme="minorHAnsi"/>
                <w:sz w:val="20"/>
                <w:szCs w:val="20"/>
              </w:rPr>
              <w:t>90.73</w:t>
            </w:r>
          </w:p>
        </w:tc>
      </w:tr>
      <w:tr w:rsidR="00643F19" w:rsidRPr="00382028" w14:paraId="0167AB64" w14:textId="77777777" w:rsidTr="00DB06D6">
        <w:trPr>
          <w:trHeight w:val="277"/>
          <w:jc w:val="center"/>
        </w:trPr>
        <w:tc>
          <w:tcPr>
            <w:tcW w:w="1016" w:type="dxa"/>
          </w:tcPr>
          <w:p w14:paraId="1F29C9B3" w14:textId="77777777" w:rsidR="00643F19" w:rsidRPr="00382028" w:rsidRDefault="00643F19" w:rsidP="00643F19">
            <w:pPr>
              <w:jc w:val="both"/>
              <w:rPr>
                <w:rFonts w:cstheme="minorHAnsi"/>
                <w:sz w:val="20"/>
                <w:szCs w:val="20"/>
              </w:rPr>
            </w:pPr>
            <w:r w:rsidRPr="00382028">
              <w:rPr>
                <w:rFonts w:cstheme="minorHAnsi"/>
                <w:sz w:val="20"/>
                <w:szCs w:val="20"/>
              </w:rPr>
              <w:t>M3</w:t>
            </w:r>
          </w:p>
        </w:tc>
        <w:tc>
          <w:tcPr>
            <w:tcW w:w="1018" w:type="dxa"/>
          </w:tcPr>
          <w:p w14:paraId="212BA86D" w14:textId="77777777" w:rsidR="00643F19" w:rsidRPr="00382028" w:rsidRDefault="00643F19" w:rsidP="00643F19">
            <w:pPr>
              <w:jc w:val="center"/>
              <w:rPr>
                <w:rFonts w:cstheme="minorHAnsi"/>
                <w:sz w:val="20"/>
                <w:szCs w:val="20"/>
              </w:rPr>
            </w:pPr>
          </w:p>
        </w:tc>
        <w:tc>
          <w:tcPr>
            <w:tcW w:w="2034" w:type="dxa"/>
          </w:tcPr>
          <w:p w14:paraId="22E9339E" w14:textId="77777777" w:rsidR="00643F19" w:rsidRPr="00382028" w:rsidRDefault="00643F19" w:rsidP="00643F19">
            <w:pPr>
              <w:jc w:val="center"/>
              <w:rPr>
                <w:rFonts w:cstheme="minorHAnsi"/>
                <w:sz w:val="20"/>
                <w:szCs w:val="20"/>
              </w:rPr>
            </w:pPr>
          </w:p>
        </w:tc>
        <w:tc>
          <w:tcPr>
            <w:tcW w:w="2035" w:type="dxa"/>
          </w:tcPr>
          <w:p w14:paraId="676DFBF4" w14:textId="77777777" w:rsidR="00643F19" w:rsidRPr="00382028" w:rsidRDefault="00643F19" w:rsidP="00643F19">
            <w:pPr>
              <w:jc w:val="center"/>
              <w:rPr>
                <w:rFonts w:cstheme="minorHAnsi"/>
                <w:sz w:val="20"/>
                <w:szCs w:val="20"/>
              </w:rPr>
            </w:pPr>
          </w:p>
        </w:tc>
      </w:tr>
      <w:tr w:rsidR="00643F19" w:rsidRPr="00382028" w14:paraId="7ED54C5E" w14:textId="77777777" w:rsidTr="00DB06D6">
        <w:trPr>
          <w:trHeight w:val="277"/>
          <w:jc w:val="center"/>
        </w:trPr>
        <w:tc>
          <w:tcPr>
            <w:tcW w:w="1016" w:type="dxa"/>
          </w:tcPr>
          <w:p w14:paraId="0126D673" w14:textId="77777777" w:rsidR="00643F19" w:rsidRPr="00382028" w:rsidRDefault="00643F19" w:rsidP="00643F19">
            <w:pPr>
              <w:jc w:val="both"/>
              <w:rPr>
                <w:rFonts w:cstheme="minorHAnsi"/>
                <w:sz w:val="20"/>
                <w:szCs w:val="20"/>
              </w:rPr>
            </w:pPr>
          </w:p>
        </w:tc>
        <w:tc>
          <w:tcPr>
            <w:tcW w:w="1018" w:type="dxa"/>
          </w:tcPr>
          <w:p w14:paraId="49FDB951" w14:textId="77777777" w:rsidR="00643F19" w:rsidRPr="00382028" w:rsidRDefault="00643F19" w:rsidP="00643F19">
            <w:pPr>
              <w:jc w:val="center"/>
              <w:rPr>
                <w:rFonts w:cstheme="minorHAnsi"/>
                <w:sz w:val="20"/>
                <w:szCs w:val="20"/>
              </w:rPr>
            </w:pPr>
            <w:r w:rsidRPr="00382028">
              <w:rPr>
                <w:rFonts w:cstheme="minorHAnsi"/>
                <w:sz w:val="20"/>
                <w:szCs w:val="20"/>
              </w:rPr>
              <w:t>0.1</w:t>
            </w:r>
          </w:p>
        </w:tc>
        <w:tc>
          <w:tcPr>
            <w:tcW w:w="2034" w:type="dxa"/>
          </w:tcPr>
          <w:p w14:paraId="25BB3EF7" w14:textId="77777777" w:rsidR="00643F19" w:rsidRPr="00382028" w:rsidRDefault="00643F19" w:rsidP="00643F19">
            <w:pPr>
              <w:jc w:val="center"/>
              <w:rPr>
                <w:rFonts w:cstheme="minorHAnsi"/>
                <w:sz w:val="20"/>
                <w:szCs w:val="20"/>
              </w:rPr>
            </w:pPr>
            <w:r w:rsidRPr="00382028">
              <w:rPr>
                <w:rFonts w:cstheme="minorHAnsi"/>
                <w:sz w:val="20"/>
                <w:szCs w:val="20"/>
              </w:rPr>
              <w:t>99.47</w:t>
            </w:r>
          </w:p>
        </w:tc>
        <w:tc>
          <w:tcPr>
            <w:tcW w:w="2035" w:type="dxa"/>
          </w:tcPr>
          <w:p w14:paraId="1B6B4F7E" w14:textId="77777777" w:rsidR="00643F19" w:rsidRPr="00382028" w:rsidRDefault="00643F19" w:rsidP="00643F19">
            <w:pPr>
              <w:jc w:val="center"/>
              <w:rPr>
                <w:rFonts w:cstheme="minorHAnsi"/>
                <w:sz w:val="20"/>
                <w:szCs w:val="20"/>
              </w:rPr>
            </w:pPr>
            <w:r w:rsidRPr="00382028">
              <w:rPr>
                <w:rFonts w:cstheme="minorHAnsi"/>
                <w:sz w:val="20"/>
                <w:szCs w:val="20"/>
              </w:rPr>
              <w:t>73.26</w:t>
            </w:r>
          </w:p>
        </w:tc>
      </w:tr>
      <w:tr w:rsidR="00643F19" w:rsidRPr="00382028" w14:paraId="56A38850" w14:textId="77777777" w:rsidTr="00DB06D6">
        <w:trPr>
          <w:trHeight w:val="277"/>
          <w:jc w:val="center"/>
        </w:trPr>
        <w:tc>
          <w:tcPr>
            <w:tcW w:w="1016" w:type="dxa"/>
          </w:tcPr>
          <w:p w14:paraId="57DFA9CF" w14:textId="77777777" w:rsidR="00643F19" w:rsidRPr="00382028" w:rsidRDefault="00643F19" w:rsidP="00643F19">
            <w:pPr>
              <w:jc w:val="both"/>
              <w:rPr>
                <w:rFonts w:cstheme="minorHAnsi"/>
                <w:sz w:val="20"/>
                <w:szCs w:val="20"/>
              </w:rPr>
            </w:pPr>
          </w:p>
        </w:tc>
        <w:tc>
          <w:tcPr>
            <w:tcW w:w="1018" w:type="dxa"/>
          </w:tcPr>
          <w:p w14:paraId="3A824730" w14:textId="77777777" w:rsidR="00643F19" w:rsidRPr="00382028" w:rsidRDefault="00643F19" w:rsidP="00643F19">
            <w:pPr>
              <w:jc w:val="center"/>
              <w:rPr>
                <w:rFonts w:cstheme="minorHAnsi"/>
                <w:sz w:val="20"/>
                <w:szCs w:val="20"/>
              </w:rPr>
            </w:pPr>
            <w:r w:rsidRPr="00382028">
              <w:rPr>
                <w:rFonts w:cstheme="minorHAnsi"/>
                <w:sz w:val="20"/>
                <w:szCs w:val="20"/>
              </w:rPr>
              <w:t>0.2</w:t>
            </w:r>
          </w:p>
        </w:tc>
        <w:tc>
          <w:tcPr>
            <w:tcW w:w="2034" w:type="dxa"/>
          </w:tcPr>
          <w:p w14:paraId="32F1BFE0" w14:textId="77777777" w:rsidR="00643F19" w:rsidRPr="00382028" w:rsidRDefault="00643F19" w:rsidP="00643F19">
            <w:pPr>
              <w:jc w:val="center"/>
              <w:rPr>
                <w:rFonts w:cstheme="minorHAnsi"/>
                <w:sz w:val="20"/>
                <w:szCs w:val="20"/>
              </w:rPr>
            </w:pPr>
            <w:r w:rsidRPr="00382028">
              <w:rPr>
                <w:rFonts w:cstheme="minorHAnsi"/>
                <w:sz w:val="20"/>
                <w:szCs w:val="20"/>
              </w:rPr>
              <w:t>99.36</w:t>
            </w:r>
          </w:p>
        </w:tc>
        <w:tc>
          <w:tcPr>
            <w:tcW w:w="2035" w:type="dxa"/>
          </w:tcPr>
          <w:p w14:paraId="7F5ABA21" w14:textId="77777777" w:rsidR="00643F19" w:rsidRPr="00382028" w:rsidRDefault="00643F19" w:rsidP="00643F19">
            <w:pPr>
              <w:jc w:val="center"/>
              <w:rPr>
                <w:rFonts w:cstheme="minorHAnsi"/>
                <w:sz w:val="20"/>
                <w:szCs w:val="20"/>
              </w:rPr>
            </w:pPr>
            <w:r w:rsidRPr="00382028">
              <w:rPr>
                <w:rFonts w:cstheme="minorHAnsi"/>
                <w:sz w:val="20"/>
                <w:szCs w:val="20"/>
              </w:rPr>
              <w:t>79.07</w:t>
            </w:r>
          </w:p>
        </w:tc>
      </w:tr>
      <w:tr w:rsidR="00643F19" w:rsidRPr="00382028" w14:paraId="0D5960F7" w14:textId="77777777" w:rsidTr="00DB06D6">
        <w:trPr>
          <w:trHeight w:val="277"/>
          <w:jc w:val="center"/>
        </w:trPr>
        <w:tc>
          <w:tcPr>
            <w:tcW w:w="1016" w:type="dxa"/>
          </w:tcPr>
          <w:p w14:paraId="5AB13682" w14:textId="77777777" w:rsidR="00643F19" w:rsidRPr="00382028" w:rsidRDefault="00643F19" w:rsidP="00643F19">
            <w:pPr>
              <w:jc w:val="both"/>
              <w:rPr>
                <w:rFonts w:cstheme="minorHAnsi"/>
                <w:sz w:val="20"/>
                <w:szCs w:val="20"/>
              </w:rPr>
            </w:pPr>
          </w:p>
        </w:tc>
        <w:tc>
          <w:tcPr>
            <w:tcW w:w="1018" w:type="dxa"/>
          </w:tcPr>
          <w:p w14:paraId="5B850413" w14:textId="77777777" w:rsidR="00643F19" w:rsidRPr="00382028" w:rsidRDefault="00643F19" w:rsidP="00643F19">
            <w:pPr>
              <w:jc w:val="center"/>
              <w:rPr>
                <w:rFonts w:cstheme="minorHAnsi"/>
                <w:sz w:val="20"/>
                <w:szCs w:val="20"/>
              </w:rPr>
            </w:pPr>
            <w:r w:rsidRPr="00382028">
              <w:rPr>
                <w:rFonts w:cstheme="minorHAnsi"/>
                <w:sz w:val="20"/>
                <w:szCs w:val="20"/>
              </w:rPr>
              <w:t>0.3</w:t>
            </w:r>
          </w:p>
        </w:tc>
        <w:tc>
          <w:tcPr>
            <w:tcW w:w="2034" w:type="dxa"/>
          </w:tcPr>
          <w:p w14:paraId="18FA277E" w14:textId="77777777" w:rsidR="00643F19" w:rsidRPr="00382028" w:rsidRDefault="00643F19" w:rsidP="00643F19">
            <w:pPr>
              <w:jc w:val="center"/>
              <w:rPr>
                <w:rFonts w:cstheme="minorHAnsi"/>
                <w:sz w:val="20"/>
                <w:szCs w:val="20"/>
              </w:rPr>
            </w:pPr>
            <w:r w:rsidRPr="00382028">
              <w:rPr>
                <w:rFonts w:cstheme="minorHAnsi"/>
                <w:sz w:val="20"/>
                <w:szCs w:val="20"/>
              </w:rPr>
              <w:t>99.26</w:t>
            </w:r>
          </w:p>
        </w:tc>
        <w:tc>
          <w:tcPr>
            <w:tcW w:w="2035" w:type="dxa"/>
          </w:tcPr>
          <w:p w14:paraId="4FC9D767" w14:textId="77777777" w:rsidR="00643F19" w:rsidRPr="00382028" w:rsidRDefault="00643F19" w:rsidP="00643F19">
            <w:pPr>
              <w:jc w:val="center"/>
              <w:rPr>
                <w:rFonts w:cstheme="minorHAnsi"/>
                <w:sz w:val="20"/>
                <w:szCs w:val="20"/>
              </w:rPr>
            </w:pPr>
            <w:r w:rsidRPr="00382028">
              <w:rPr>
                <w:rFonts w:cstheme="minorHAnsi"/>
                <w:sz w:val="20"/>
                <w:szCs w:val="20"/>
              </w:rPr>
              <w:t>83.33</w:t>
            </w:r>
          </w:p>
        </w:tc>
      </w:tr>
      <w:tr w:rsidR="00643F19" w:rsidRPr="00382028" w14:paraId="5406BE39" w14:textId="77777777" w:rsidTr="00DB06D6">
        <w:trPr>
          <w:trHeight w:val="277"/>
          <w:jc w:val="center"/>
        </w:trPr>
        <w:tc>
          <w:tcPr>
            <w:tcW w:w="1016" w:type="dxa"/>
          </w:tcPr>
          <w:p w14:paraId="38E98F57" w14:textId="77777777" w:rsidR="00643F19" w:rsidRPr="00382028" w:rsidRDefault="00643F19" w:rsidP="00643F19">
            <w:pPr>
              <w:jc w:val="both"/>
              <w:rPr>
                <w:rFonts w:cstheme="minorHAnsi"/>
                <w:sz w:val="20"/>
                <w:szCs w:val="20"/>
              </w:rPr>
            </w:pPr>
          </w:p>
        </w:tc>
        <w:tc>
          <w:tcPr>
            <w:tcW w:w="1018" w:type="dxa"/>
          </w:tcPr>
          <w:p w14:paraId="732CCB81" w14:textId="77777777" w:rsidR="00643F19" w:rsidRPr="00382028" w:rsidRDefault="00643F19" w:rsidP="00643F19">
            <w:pPr>
              <w:jc w:val="center"/>
              <w:rPr>
                <w:rFonts w:cstheme="minorHAnsi"/>
                <w:sz w:val="20"/>
                <w:szCs w:val="20"/>
              </w:rPr>
            </w:pPr>
            <w:r w:rsidRPr="00382028">
              <w:rPr>
                <w:rFonts w:cstheme="minorHAnsi"/>
                <w:sz w:val="20"/>
                <w:szCs w:val="20"/>
              </w:rPr>
              <w:t>0.4</w:t>
            </w:r>
          </w:p>
        </w:tc>
        <w:tc>
          <w:tcPr>
            <w:tcW w:w="2034" w:type="dxa"/>
          </w:tcPr>
          <w:p w14:paraId="1887F7F8" w14:textId="77777777" w:rsidR="00643F19" w:rsidRPr="00382028" w:rsidRDefault="00643F19" w:rsidP="00643F19">
            <w:pPr>
              <w:jc w:val="center"/>
              <w:rPr>
                <w:rFonts w:cstheme="minorHAnsi"/>
                <w:sz w:val="20"/>
                <w:szCs w:val="20"/>
              </w:rPr>
            </w:pPr>
            <w:r w:rsidRPr="00382028">
              <w:rPr>
                <w:rFonts w:cstheme="minorHAnsi"/>
                <w:sz w:val="20"/>
                <w:szCs w:val="20"/>
              </w:rPr>
              <w:t>98.94</w:t>
            </w:r>
          </w:p>
        </w:tc>
        <w:tc>
          <w:tcPr>
            <w:tcW w:w="2035" w:type="dxa"/>
          </w:tcPr>
          <w:p w14:paraId="3340B259" w14:textId="77777777" w:rsidR="00643F19" w:rsidRPr="00382028" w:rsidRDefault="00643F19" w:rsidP="00643F19">
            <w:pPr>
              <w:jc w:val="center"/>
              <w:rPr>
                <w:rFonts w:cstheme="minorHAnsi"/>
                <w:sz w:val="20"/>
                <w:szCs w:val="20"/>
              </w:rPr>
            </w:pPr>
            <w:r w:rsidRPr="00382028">
              <w:rPr>
                <w:rFonts w:cstheme="minorHAnsi"/>
                <w:sz w:val="20"/>
                <w:szCs w:val="20"/>
              </w:rPr>
              <w:t>86.05</w:t>
            </w:r>
          </w:p>
        </w:tc>
      </w:tr>
      <w:tr w:rsidR="00643F19" w:rsidRPr="00382028" w14:paraId="28D4C3A3" w14:textId="77777777" w:rsidTr="00DB06D6">
        <w:trPr>
          <w:trHeight w:val="277"/>
          <w:jc w:val="center"/>
        </w:trPr>
        <w:tc>
          <w:tcPr>
            <w:tcW w:w="1016" w:type="dxa"/>
          </w:tcPr>
          <w:p w14:paraId="21BC6BE6" w14:textId="77777777" w:rsidR="00643F19" w:rsidRPr="00382028" w:rsidRDefault="00643F19" w:rsidP="00643F19">
            <w:pPr>
              <w:jc w:val="both"/>
              <w:rPr>
                <w:rFonts w:cstheme="minorHAnsi"/>
                <w:sz w:val="20"/>
                <w:szCs w:val="20"/>
              </w:rPr>
            </w:pPr>
          </w:p>
        </w:tc>
        <w:tc>
          <w:tcPr>
            <w:tcW w:w="1018" w:type="dxa"/>
          </w:tcPr>
          <w:p w14:paraId="54840C34" w14:textId="77777777" w:rsidR="00643F19" w:rsidRPr="00382028" w:rsidRDefault="00643F19" w:rsidP="00643F19">
            <w:pPr>
              <w:jc w:val="center"/>
              <w:rPr>
                <w:rFonts w:cstheme="minorHAnsi"/>
                <w:sz w:val="20"/>
                <w:szCs w:val="20"/>
              </w:rPr>
            </w:pPr>
            <w:r w:rsidRPr="00382028">
              <w:rPr>
                <w:rFonts w:cstheme="minorHAnsi"/>
                <w:sz w:val="20"/>
                <w:szCs w:val="20"/>
              </w:rPr>
              <w:t>0.5</w:t>
            </w:r>
          </w:p>
        </w:tc>
        <w:tc>
          <w:tcPr>
            <w:tcW w:w="2034" w:type="dxa"/>
          </w:tcPr>
          <w:p w14:paraId="68D502D3" w14:textId="77777777" w:rsidR="00643F19" w:rsidRPr="00382028" w:rsidRDefault="00643F19" w:rsidP="00643F19">
            <w:pPr>
              <w:jc w:val="center"/>
              <w:rPr>
                <w:rFonts w:cstheme="minorHAnsi"/>
                <w:sz w:val="20"/>
                <w:szCs w:val="20"/>
              </w:rPr>
            </w:pPr>
            <w:r w:rsidRPr="00382028">
              <w:rPr>
                <w:rFonts w:cstheme="minorHAnsi"/>
                <w:sz w:val="20"/>
                <w:szCs w:val="20"/>
              </w:rPr>
              <w:t>98.94</w:t>
            </w:r>
          </w:p>
        </w:tc>
        <w:tc>
          <w:tcPr>
            <w:tcW w:w="2035" w:type="dxa"/>
          </w:tcPr>
          <w:p w14:paraId="4EDA53FC" w14:textId="77777777" w:rsidR="00643F19" w:rsidRPr="00382028" w:rsidRDefault="00643F19" w:rsidP="00643F19">
            <w:pPr>
              <w:jc w:val="center"/>
              <w:rPr>
                <w:rFonts w:cstheme="minorHAnsi"/>
                <w:sz w:val="20"/>
                <w:szCs w:val="20"/>
              </w:rPr>
            </w:pPr>
            <w:r w:rsidRPr="00382028">
              <w:rPr>
                <w:rFonts w:cstheme="minorHAnsi"/>
                <w:sz w:val="20"/>
                <w:szCs w:val="20"/>
              </w:rPr>
              <w:t>89.53</w:t>
            </w:r>
          </w:p>
        </w:tc>
      </w:tr>
    </w:tbl>
    <w:p w14:paraId="2EE2CA95" w14:textId="0949E911" w:rsidR="00EA7144" w:rsidRPr="007F46D4" w:rsidRDefault="00071AF4" w:rsidP="007F46D4">
      <w:pPr>
        <w:jc w:val="both"/>
        <w:rPr>
          <w:b/>
        </w:rPr>
      </w:pPr>
      <w:r>
        <w:rPr>
          <w:noProof/>
        </w:rPr>
        <w:lastRenderedPageBreak/>
        <mc:AlternateContent>
          <mc:Choice Requires="wpg">
            <w:drawing>
              <wp:anchor distT="0" distB="0" distL="114300" distR="114300" simplePos="0" relativeHeight="251654146" behindDoc="0" locked="0" layoutInCell="1" allowOverlap="1" wp14:anchorId="5654E881" wp14:editId="2586EE54">
                <wp:simplePos x="0" y="0"/>
                <wp:positionH relativeFrom="column">
                  <wp:posOffset>110490</wp:posOffset>
                </wp:positionH>
                <wp:positionV relativeFrom="paragraph">
                  <wp:posOffset>248920</wp:posOffset>
                </wp:positionV>
                <wp:extent cx="5744845" cy="2097405"/>
                <wp:effectExtent l="0" t="0" r="0" b="0"/>
                <wp:wrapThrough wrapText="bothSides">
                  <wp:wrapPolygon edited="0">
                    <wp:start x="0" y="0"/>
                    <wp:lineTo x="0" y="14256"/>
                    <wp:lineTo x="10792" y="14649"/>
                    <wp:lineTo x="10792" y="16741"/>
                    <wp:lineTo x="478" y="17003"/>
                    <wp:lineTo x="478" y="21450"/>
                    <wp:lineTo x="21536" y="21450"/>
                    <wp:lineTo x="21536" y="17003"/>
                    <wp:lineTo x="10744" y="16741"/>
                    <wp:lineTo x="10792" y="14649"/>
                    <wp:lineTo x="21201" y="14387"/>
                    <wp:lineTo x="21106" y="0"/>
                    <wp:lineTo x="0" y="0"/>
                  </wp:wrapPolygon>
                </wp:wrapThrough>
                <wp:docPr id="21" name="Group 21"/>
                <wp:cNvGraphicFramePr/>
                <a:graphic xmlns:a="http://schemas.openxmlformats.org/drawingml/2006/main">
                  <a:graphicData uri="http://schemas.microsoft.com/office/word/2010/wordprocessingGroup">
                    <wpg:wgp>
                      <wpg:cNvGrpSpPr/>
                      <wpg:grpSpPr>
                        <a:xfrm>
                          <a:off x="0" y="0"/>
                          <a:ext cx="5744845" cy="2097405"/>
                          <a:chOff x="0" y="0"/>
                          <a:chExt cx="5351983" cy="1960880"/>
                        </a:xfrm>
                      </wpg:grpSpPr>
                      <wpg:grpSp>
                        <wpg:cNvPr id="15" name="Group 15"/>
                        <wpg:cNvGrpSpPr/>
                        <wpg:grpSpPr>
                          <a:xfrm>
                            <a:off x="0" y="0"/>
                            <a:ext cx="5215255" cy="1300480"/>
                            <a:chOff x="0" y="0"/>
                            <a:chExt cx="4791710" cy="960755"/>
                          </a:xfrm>
                        </wpg:grpSpPr>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8295" cy="958850"/>
                            </a:xfrm>
                            <a:prstGeom prst="rect">
                              <a:avLst/>
                            </a:prstGeom>
                          </pic:spPr>
                        </pic:pic>
                        <pic:pic xmlns:pic="http://schemas.openxmlformats.org/drawingml/2006/picture">
                          <pic:nvPicPr>
                            <pic:cNvPr id="12" name="Picture 1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98507" y="0"/>
                              <a:ext cx="1602105" cy="960755"/>
                            </a:xfrm>
                            <a:prstGeom prst="rect">
                              <a:avLst/>
                            </a:prstGeom>
                          </pic:spPr>
                        </pic:pic>
                        <pic:pic xmlns:pic="http://schemas.openxmlformats.org/drawingml/2006/picture">
                          <pic:nvPicPr>
                            <pic:cNvPr id="13" name="Picture 1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90240" y="0"/>
                              <a:ext cx="1601470" cy="960755"/>
                            </a:xfrm>
                            <a:prstGeom prst="rect">
                              <a:avLst/>
                            </a:prstGeom>
                          </pic:spPr>
                        </pic:pic>
                      </wpg:grpSp>
                      <wps:wsp>
                        <wps:cNvPr id="18" name="Text Box 18"/>
                        <wps:cNvSpPr txBox="1"/>
                        <wps:spPr>
                          <a:xfrm>
                            <a:off x="136728" y="1555115"/>
                            <a:ext cx="5215255" cy="405765"/>
                          </a:xfrm>
                          <a:prstGeom prst="rect">
                            <a:avLst/>
                          </a:prstGeom>
                          <a:solidFill>
                            <a:prstClr val="white"/>
                          </a:solidFill>
                          <a:ln>
                            <a:noFill/>
                          </a:ln>
                        </wps:spPr>
                        <wps:txbx>
                          <w:txbxContent>
                            <w:p w14:paraId="03EE43B8" w14:textId="031FEF1E" w:rsidR="000A4A20" w:rsidRPr="001D3874" w:rsidRDefault="000A4A20" w:rsidP="000A4A20">
                              <w:pPr>
                                <w:pStyle w:val="Caption"/>
                                <w:rPr>
                                  <w:rFonts w:ascii="Times New Roman" w:eastAsia="Times New Roman" w:hAnsi="Times New Roman" w:cs="Times New Roman"/>
                                  <w:i w:val="0"/>
                                  <w:iCs w:val="0"/>
                                  <w:noProof/>
                                  <w:color w:val="000000" w:themeColor="text1"/>
                                  <w:sz w:val="24"/>
                                  <w:szCs w:val="24"/>
                                </w:rPr>
                              </w:pPr>
                              <w:bookmarkStart w:id="25" w:name="_Ref146876726"/>
                              <w:r w:rsidRPr="001D3874">
                                <w:rPr>
                                  <w:b/>
                                  <w:bCs/>
                                  <w:i w:val="0"/>
                                  <w:iCs w:val="0"/>
                                  <w:color w:val="000000" w:themeColor="text1"/>
                                  <w:sz w:val="24"/>
                                  <w:szCs w:val="24"/>
                                </w:rPr>
                                <w:t xml:space="preserve">Figure SI </w:t>
                              </w:r>
                              <w:r w:rsidRPr="001D3874">
                                <w:rPr>
                                  <w:b/>
                                  <w:bCs/>
                                  <w:i w:val="0"/>
                                  <w:iCs w:val="0"/>
                                  <w:color w:val="000000" w:themeColor="text1"/>
                                  <w:sz w:val="24"/>
                                  <w:szCs w:val="24"/>
                                </w:rPr>
                                <w:fldChar w:fldCharType="begin"/>
                              </w:r>
                              <w:r w:rsidRPr="001D3874">
                                <w:rPr>
                                  <w:b/>
                                  <w:bCs/>
                                  <w:i w:val="0"/>
                                  <w:iCs w:val="0"/>
                                  <w:color w:val="000000" w:themeColor="text1"/>
                                  <w:sz w:val="24"/>
                                  <w:szCs w:val="24"/>
                                </w:rPr>
                                <w:instrText xml:space="preserve"> SEQ Figure_SI \* ARABIC </w:instrText>
                              </w:r>
                              <w:r w:rsidRPr="001D3874">
                                <w:rPr>
                                  <w:b/>
                                  <w:bCs/>
                                  <w:i w:val="0"/>
                                  <w:iCs w:val="0"/>
                                  <w:color w:val="000000" w:themeColor="text1"/>
                                  <w:sz w:val="24"/>
                                  <w:szCs w:val="24"/>
                                </w:rPr>
                                <w:fldChar w:fldCharType="separate"/>
                              </w:r>
                              <w:r w:rsidR="009911C9" w:rsidRPr="001D3874">
                                <w:rPr>
                                  <w:b/>
                                  <w:bCs/>
                                  <w:i w:val="0"/>
                                  <w:iCs w:val="0"/>
                                  <w:noProof/>
                                  <w:color w:val="000000" w:themeColor="text1"/>
                                  <w:sz w:val="24"/>
                                  <w:szCs w:val="24"/>
                                </w:rPr>
                                <w:t>3</w:t>
                              </w:r>
                              <w:r w:rsidRPr="001D3874">
                                <w:rPr>
                                  <w:b/>
                                  <w:bCs/>
                                  <w:i w:val="0"/>
                                  <w:iCs w:val="0"/>
                                  <w:color w:val="000000" w:themeColor="text1"/>
                                  <w:sz w:val="24"/>
                                  <w:szCs w:val="24"/>
                                </w:rPr>
                                <w:fldChar w:fldCharType="end"/>
                              </w:r>
                              <w:bookmarkEnd w:id="25"/>
                              <w:r w:rsidRPr="001D3874">
                                <w:rPr>
                                  <w:i w:val="0"/>
                                  <w:iCs w:val="0"/>
                                  <w:color w:val="000000" w:themeColor="text1"/>
                                  <w:sz w:val="24"/>
                                  <w:szCs w:val="24"/>
                                </w:rPr>
                                <w:t xml:space="preserve">: SHAP contribution for each class/category obtained as percentages from the individual features for M1, M2, and M3 respectively.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54E881" id="Group 21" o:spid="_x0000_s1026" style="position:absolute;left:0;text-align:left;margin-left:8.7pt;margin-top:19.6pt;width:452.35pt;height:165.15pt;z-index:251654146;mso-width-relative:margin;mso-height-relative:margin" coordsize="53519,196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">
                <v:group id="Group 15" o:spid="_x0000_s1027" style="position:absolute;width:52152;height:13004" coordsize="47917,9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15982;height:9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">
                    <v:imagedata r:id="rId17" o:title=""/>
                  </v:shape>
                  <v:shape id="Picture 12" o:spid="_x0000_s1029" type="#_x0000_t75" style="position:absolute;left:15985;width:16021;height:96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">
                    <v:imagedata r:id="rId18" o:title=""/>
                  </v:shape>
                  <v:shape id="Picture 13" o:spid="_x0000_s1030" type="#_x0000_t75" style="position:absolute;left:31902;width:16015;height:96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">
                    <v:imagedata r:id="rId19" o:title=""/>
                  </v:shape>
                </v:group>
                <v:shapetype id="_x0000_t202" coordsize="21600,21600" o:spt="202" path="m,l,21600r21600,l21600,xe">
                  <v:stroke joinstyle="miter"/>
                  <v:path gradientshapeok="t" o:connecttype="rect"/>
                </v:shapetype>
                <v:shape id="Text Box 18" o:spid="_x0000_s1031" type="#_x0000_t202" style="position:absolute;left:1367;top:15551;width:52152;height:4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03EE43B8" w14:textId="031FEF1E" w:rsidR="000A4A20" w:rsidRPr="001D3874" w:rsidRDefault="000A4A20" w:rsidP="000A4A20">
                        <w:pPr>
                          <w:pStyle w:val="Caption"/>
                          <w:rPr>
                            <w:rFonts w:ascii="Times New Roman" w:eastAsia="Times New Roman" w:hAnsi="Times New Roman" w:cs="Times New Roman"/>
                            <w:i w:val="0"/>
                            <w:iCs w:val="0"/>
                            <w:noProof/>
                            <w:color w:val="000000" w:themeColor="text1"/>
                            <w:sz w:val="24"/>
                            <w:szCs w:val="24"/>
                          </w:rPr>
                        </w:pPr>
                        <w:bookmarkStart w:id="26" w:name="_Ref146876726"/>
                        <w:r w:rsidRPr="001D3874">
                          <w:rPr>
                            <w:b/>
                            <w:bCs/>
                            <w:i w:val="0"/>
                            <w:iCs w:val="0"/>
                            <w:color w:val="000000" w:themeColor="text1"/>
                            <w:sz w:val="24"/>
                            <w:szCs w:val="24"/>
                          </w:rPr>
                          <w:t xml:space="preserve">Figure SI </w:t>
                        </w:r>
                        <w:r w:rsidRPr="001D3874">
                          <w:rPr>
                            <w:b/>
                            <w:bCs/>
                            <w:i w:val="0"/>
                            <w:iCs w:val="0"/>
                            <w:color w:val="000000" w:themeColor="text1"/>
                            <w:sz w:val="24"/>
                            <w:szCs w:val="24"/>
                          </w:rPr>
                          <w:fldChar w:fldCharType="begin"/>
                        </w:r>
                        <w:r w:rsidRPr="001D3874">
                          <w:rPr>
                            <w:b/>
                            <w:bCs/>
                            <w:i w:val="0"/>
                            <w:iCs w:val="0"/>
                            <w:color w:val="000000" w:themeColor="text1"/>
                            <w:sz w:val="24"/>
                            <w:szCs w:val="24"/>
                          </w:rPr>
                          <w:instrText xml:space="preserve"> SEQ Figure_SI \* ARABIC </w:instrText>
                        </w:r>
                        <w:r w:rsidRPr="001D3874">
                          <w:rPr>
                            <w:b/>
                            <w:bCs/>
                            <w:i w:val="0"/>
                            <w:iCs w:val="0"/>
                            <w:color w:val="000000" w:themeColor="text1"/>
                            <w:sz w:val="24"/>
                            <w:szCs w:val="24"/>
                          </w:rPr>
                          <w:fldChar w:fldCharType="separate"/>
                        </w:r>
                        <w:r w:rsidR="009911C9" w:rsidRPr="001D3874">
                          <w:rPr>
                            <w:b/>
                            <w:bCs/>
                            <w:i w:val="0"/>
                            <w:iCs w:val="0"/>
                            <w:noProof/>
                            <w:color w:val="000000" w:themeColor="text1"/>
                            <w:sz w:val="24"/>
                            <w:szCs w:val="24"/>
                          </w:rPr>
                          <w:t>3</w:t>
                        </w:r>
                        <w:r w:rsidRPr="001D3874">
                          <w:rPr>
                            <w:b/>
                            <w:bCs/>
                            <w:i w:val="0"/>
                            <w:iCs w:val="0"/>
                            <w:color w:val="000000" w:themeColor="text1"/>
                            <w:sz w:val="24"/>
                            <w:szCs w:val="24"/>
                          </w:rPr>
                          <w:fldChar w:fldCharType="end"/>
                        </w:r>
                        <w:bookmarkEnd w:id="26"/>
                        <w:r w:rsidRPr="001D3874">
                          <w:rPr>
                            <w:i w:val="0"/>
                            <w:iCs w:val="0"/>
                            <w:color w:val="000000" w:themeColor="text1"/>
                            <w:sz w:val="24"/>
                            <w:szCs w:val="24"/>
                          </w:rPr>
                          <w:t xml:space="preserve">: SHAP contribution for each class/category obtained as percentages from the individual features for M1, M2, and M3 respectively.  </w:t>
                        </w:r>
                      </w:p>
                    </w:txbxContent>
                  </v:textbox>
                </v:shape>
                <w10:wrap type="through"/>
              </v:group>
            </w:pict>
          </mc:Fallback>
        </mc:AlternateContent>
      </w:r>
    </w:p>
    <w:p w14:paraId="4D827E22" w14:textId="5FF2B33A" w:rsidR="00EA7144" w:rsidRPr="00EA7144" w:rsidRDefault="00C46826" w:rsidP="0024175D">
      <w:pPr>
        <w:tabs>
          <w:tab w:val="left" w:pos="1744"/>
        </w:tabs>
        <w:jc w:val="both"/>
      </w:pPr>
      <w:r>
        <w:rPr>
          <w:noProof/>
        </w:rPr>
        <mc:AlternateContent>
          <mc:Choice Requires="wpg">
            <w:drawing>
              <wp:anchor distT="0" distB="0" distL="114300" distR="114300" simplePos="0" relativeHeight="251658243" behindDoc="0" locked="0" layoutInCell="1" allowOverlap="1" wp14:anchorId="04F62CEE" wp14:editId="3EE9ACAF">
                <wp:simplePos x="0" y="0"/>
                <wp:positionH relativeFrom="column">
                  <wp:posOffset>363453</wp:posOffset>
                </wp:positionH>
                <wp:positionV relativeFrom="paragraph">
                  <wp:posOffset>2321026</wp:posOffset>
                </wp:positionV>
                <wp:extent cx="5079365" cy="2539365"/>
                <wp:effectExtent l="0" t="0" r="635" b="635"/>
                <wp:wrapTopAndBottom/>
                <wp:docPr id="6" name="Group 6"/>
                <wp:cNvGraphicFramePr/>
                <a:graphic xmlns:a="http://schemas.openxmlformats.org/drawingml/2006/main">
                  <a:graphicData uri="http://schemas.microsoft.com/office/word/2010/wordprocessingGroup">
                    <wpg:wgp>
                      <wpg:cNvGrpSpPr/>
                      <wpg:grpSpPr>
                        <a:xfrm>
                          <a:off x="0" y="0"/>
                          <a:ext cx="5079365" cy="2539365"/>
                          <a:chOff x="0" y="0"/>
                          <a:chExt cx="5079365" cy="2539366"/>
                        </a:xfrm>
                      </wpg:grpSpPr>
                      <pic:pic xmlns:pic="http://schemas.openxmlformats.org/drawingml/2006/picture">
                        <pic:nvPicPr>
                          <pic:cNvPr id="20" name="Picture 20"/>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351129" y="0"/>
                            <a:ext cx="2383155" cy="1793875"/>
                          </a:xfrm>
                          <a:prstGeom prst="rect">
                            <a:avLst/>
                          </a:prstGeom>
                          <a:noFill/>
                          <a:ln>
                            <a:noFill/>
                          </a:ln>
                        </pic:spPr>
                      </pic:pic>
                      <wps:wsp>
                        <wps:cNvPr id="19" name="Text Box 19"/>
                        <wps:cNvSpPr txBox="1"/>
                        <wps:spPr>
                          <a:xfrm>
                            <a:off x="0" y="1856097"/>
                            <a:ext cx="5079365" cy="683269"/>
                          </a:xfrm>
                          <a:prstGeom prst="rect">
                            <a:avLst/>
                          </a:prstGeom>
                          <a:solidFill>
                            <a:prstClr val="white"/>
                          </a:solidFill>
                          <a:ln>
                            <a:noFill/>
                          </a:ln>
                        </wps:spPr>
                        <wps:txbx>
                          <w:txbxContent>
                            <w:p w14:paraId="61AC6247" w14:textId="3FD3F84B" w:rsidR="00D034C8" w:rsidRPr="009F056C" w:rsidRDefault="00D034C8" w:rsidP="00D034C8">
                              <w:pPr>
                                <w:pStyle w:val="Caption"/>
                                <w:rPr>
                                  <w:i w:val="0"/>
                                  <w:iCs w:val="0"/>
                                  <w:color w:val="000000" w:themeColor="text1"/>
                                  <w:sz w:val="24"/>
                                  <w:szCs w:val="24"/>
                                </w:rPr>
                              </w:pPr>
                              <w:r w:rsidRPr="009F056C">
                                <w:rPr>
                                  <w:b/>
                                  <w:bCs/>
                                  <w:i w:val="0"/>
                                  <w:iCs w:val="0"/>
                                  <w:color w:val="000000" w:themeColor="text1"/>
                                  <w:sz w:val="24"/>
                                  <w:szCs w:val="24"/>
                                </w:rPr>
                                <w:t xml:space="preserve">Figure SI </w:t>
                              </w:r>
                              <w:r w:rsidRPr="009F056C">
                                <w:rPr>
                                  <w:b/>
                                  <w:bCs/>
                                  <w:i w:val="0"/>
                                  <w:iCs w:val="0"/>
                                  <w:color w:val="000000" w:themeColor="text1"/>
                                  <w:sz w:val="24"/>
                                  <w:szCs w:val="24"/>
                                </w:rPr>
                                <w:fldChar w:fldCharType="begin"/>
                              </w:r>
                              <w:r w:rsidRPr="009F056C">
                                <w:rPr>
                                  <w:b/>
                                  <w:bCs/>
                                  <w:i w:val="0"/>
                                  <w:iCs w:val="0"/>
                                  <w:color w:val="000000" w:themeColor="text1"/>
                                  <w:sz w:val="24"/>
                                  <w:szCs w:val="24"/>
                                </w:rPr>
                                <w:instrText xml:space="preserve"> SEQ Figure_SI \* ARABIC </w:instrText>
                              </w:r>
                              <w:r w:rsidRPr="009F056C">
                                <w:rPr>
                                  <w:b/>
                                  <w:bCs/>
                                  <w:i w:val="0"/>
                                  <w:iCs w:val="0"/>
                                  <w:color w:val="000000" w:themeColor="text1"/>
                                  <w:sz w:val="24"/>
                                  <w:szCs w:val="24"/>
                                </w:rPr>
                                <w:fldChar w:fldCharType="separate"/>
                              </w:r>
                              <w:r w:rsidR="009911C9" w:rsidRPr="009F056C">
                                <w:rPr>
                                  <w:b/>
                                  <w:bCs/>
                                  <w:i w:val="0"/>
                                  <w:iCs w:val="0"/>
                                  <w:noProof/>
                                  <w:color w:val="000000" w:themeColor="text1"/>
                                  <w:sz w:val="24"/>
                                  <w:szCs w:val="24"/>
                                </w:rPr>
                                <w:t>4</w:t>
                              </w:r>
                              <w:r w:rsidRPr="009F056C">
                                <w:rPr>
                                  <w:b/>
                                  <w:bCs/>
                                  <w:i w:val="0"/>
                                  <w:iCs w:val="0"/>
                                  <w:color w:val="000000" w:themeColor="text1"/>
                                  <w:sz w:val="24"/>
                                  <w:szCs w:val="24"/>
                                </w:rPr>
                                <w:fldChar w:fldCharType="end"/>
                              </w:r>
                              <w:r w:rsidRPr="009F056C">
                                <w:rPr>
                                  <w:i w:val="0"/>
                                  <w:iCs w:val="0"/>
                                  <w:color w:val="000000" w:themeColor="text1"/>
                                  <w:sz w:val="24"/>
                                  <w:szCs w:val="24"/>
                                </w:rPr>
                                <w:t xml:space="preserve">: </w:t>
                              </w:r>
                              <w:r w:rsidR="00402E05">
                                <w:rPr>
                                  <w:i w:val="0"/>
                                  <w:iCs w:val="0"/>
                                  <w:color w:val="000000" w:themeColor="text1"/>
                                  <w:sz w:val="24"/>
                                  <w:szCs w:val="24"/>
                                </w:rPr>
                                <w:t xml:space="preserve">Bi-variate </w:t>
                              </w:r>
                              <w:r w:rsidRPr="009F056C">
                                <w:rPr>
                                  <w:i w:val="0"/>
                                  <w:iCs w:val="0"/>
                                  <w:color w:val="000000" w:themeColor="text1"/>
                                  <w:sz w:val="24"/>
                                  <w:szCs w:val="24"/>
                                </w:rPr>
                                <w:t>SHA</w:t>
                              </w:r>
                              <w:r w:rsidR="00402E05">
                                <w:rPr>
                                  <w:i w:val="0"/>
                                  <w:iCs w:val="0"/>
                                  <w:color w:val="000000" w:themeColor="text1"/>
                                  <w:sz w:val="24"/>
                                  <w:szCs w:val="24"/>
                                </w:rPr>
                                <w:t xml:space="preserve">P analysis of Cygnus olor with bio4 as the main interaction. </w:t>
                              </w:r>
                              <w:r w:rsidRPr="009F056C">
                                <w:rPr>
                                  <w:i w:val="0"/>
                                  <w:iCs w:val="0"/>
                                  <w:color w:val="000000" w:themeColor="text1"/>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4F62CEE" id="Group 6" o:spid="_x0000_s1032" style="position:absolute;left:0;text-align:left;margin-left:28.6pt;margin-top:182.75pt;width:399.95pt;height:199.95pt;z-index:251658243" coordsize="50793,2539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3" type="#_x0000_t75" style="position:absolute;left:13511;width:23831;height:17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">
                  <v:imagedata r:id="rId21" o:title=""/>
                </v:shape>
                <v:shapetype id="_x0000_t202" coordsize="21600,21600" o:spt="202" path="m,l,21600r21600,l21600,xe">
                  <v:stroke joinstyle="miter"/>
                  <v:path gradientshapeok="t" o:connecttype="rect"/>
                </v:shapetype>
                <v:shape id="Text Box 19" o:spid="_x0000_s1034" type="#_x0000_t202" style="position:absolute;top:18560;width:50793;height:6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" stroked="f">
                  <v:textbox inset="0,0,0,0">
                    <w:txbxContent>
                      <w:p w14:paraId="61AC6247" w14:textId="3FD3F84B" w:rsidR="00D034C8" w:rsidRPr="009F056C" w:rsidRDefault="00D034C8" w:rsidP="00D034C8">
                        <w:pPr>
                          <w:pStyle w:val="Caption"/>
                          <w:rPr>
                            <w:i w:val="0"/>
                            <w:iCs w:val="0"/>
                            <w:color w:val="000000" w:themeColor="text1"/>
                            <w:sz w:val="24"/>
                            <w:szCs w:val="24"/>
                          </w:rPr>
                        </w:pPr>
                        <w:r w:rsidRPr="009F056C">
                          <w:rPr>
                            <w:b/>
                            <w:bCs/>
                            <w:i w:val="0"/>
                            <w:iCs w:val="0"/>
                            <w:color w:val="000000" w:themeColor="text1"/>
                            <w:sz w:val="24"/>
                            <w:szCs w:val="24"/>
                          </w:rPr>
                          <w:t xml:space="preserve">Figure SI </w:t>
                        </w:r>
                        <w:r w:rsidRPr="009F056C">
                          <w:rPr>
                            <w:b/>
                            <w:bCs/>
                            <w:i w:val="0"/>
                            <w:iCs w:val="0"/>
                            <w:color w:val="000000" w:themeColor="text1"/>
                            <w:sz w:val="24"/>
                            <w:szCs w:val="24"/>
                          </w:rPr>
                          <w:fldChar w:fldCharType="begin"/>
                        </w:r>
                        <w:r w:rsidRPr="009F056C">
                          <w:rPr>
                            <w:b/>
                            <w:bCs/>
                            <w:i w:val="0"/>
                            <w:iCs w:val="0"/>
                            <w:color w:val="000000" w:themeColor="text1"/>
                            <w:sz w:val="24"/>
                            <w:szCs w:val="24"/>
                          </w:rPr>
                          <w:instrText xml:space="preserve"> SEQ Figure_SI \* ARABIC </w:instrText>
                        </w:r>
                        <w:r w:rsidRPr="009F056C">
                          <w:rPr>
                            <w:b/>
                            <w:bCs/>
                            <w:i w:val="0"/>
                            <w:iCs w:val="0"/>
                            <w:color w:val="000000" w:themeColor="text1"/>
                            <w:sz w:val="24"/>
                            <w:szCs w:val="24"/>
                          </w:rPr>
                          <w:fldChar w:fldCharType="separate"/>
                        </w:r>
                        <w:r w:rsidR="009911C9" w:rsidRPr="009F056C">
                          <w:rPr>
                            <w:b/>
                            <w:bCs/>
                            <w:i w:val="0"/>
                            <w:iCs w:val="0"/>
                            <w:noProof/>
                            <w:color w:val="000000" w:themeColor="text1"/>
                            <w:sz w:val="24"/>
                            <w:szCs w:val="24"/>
                          </w:rPr>
                          <w:t>4</w:t>
                        </w:r>
                        <w:r w:rsidRPr="009F056C">
                          <w:rPr>
                            <w:b/>
                            <w:bCs/>
                            <w:i w:val="0"/>
                            <w:iCs w:val="0"/>
                            <w:color w:val="000000" w:themeColor="text1"/>
                            <w:sz w:val="24"/>
                            <w:szCs w:val="24"/>
                          </w:rPr>
                          <w:fldChar w:fldCharType="end"/>
                        </w:r>
                        <w:r w:rsidRPr="009F056C">
                          <w:rPr>
                            <w:i w:val="0"/>
                            <w:iCs w:val="0"/>
                            <w:color w:val="000000" w:themeColor="text1"/>
                            <w:sz w:val="24"/>
                            <w:szCs w:val="24"/>
                          </w:rPr>
                          <w:t xml:space="preserve">: </w:t>
                        </w:r>
                        <w:r w:rsidR="00402E05">
                          <w:rPr>
                            <w:i w:val="0"/>
                            <w:iCs w:val="0"/>
                            <w:color w:val="000000" w:themeColor="text1"/>
                            <w:sz w:val="24"/>
                            <w:szCs w:val="24"/>
                          </w:rPr>
                          <w:t xml:space="preserve">Bi-variate </w:t>
                        </w:r>
                        <w:r w:rsidRPr="009F056C">
                          <w:rPr>
                            <w:i w:val="0"/>
                            <w:iCs w:val="0"/>
                            <w:color w:val="000000" w:themeColor="text1"/>
                            <w:sz w:val="24"/>
                            <w:szCs w:val="24"/>
                          </w:rPr>
                          <w:t>SHA</w:t>
                        </w:r>
                        <w:r w:rsidR="00402E05">
                          <w:rPr>
                            <w:i w:val="0"/>
                            <w:iCs w:val="0"/>
                            <w:color w:val="000000" w:themeColor="text1"/>
                            <w:sz w:val="24"/>
                            <w:szCs w:val="24"/>
                          </w:rPr>
                          <w:t xml:space="preserve">P analysis of Cygnus olor with bio4 as the main interaction. </w:t>
                        </w:r>
                        <w:r w:rsidRPr="009F056C">
                          <w:rPr>
                            <w:i w:val="0"/>
                            <w:iCs w:val="0"/>
                            <w:color w:val="000000" w:themeColor="text1"/>
                            <w:sz w:val="24"/>
                            <w:szCs w:val="24"/>
                          </w:rPr>
                          <w:t xml:space="preserve"> </w:t>
                        </w:r>
                      </w:p>
                    </w:txbxContent>
                  </v:textbox>
                </v:shape>
                <w10:wrap type="topAndBottom"/>
              </v:group>
            </w:pict>
          </mc:Fallback>
        </mc:AlternateContent>
      </w:r>
    </w:p>
    <w:p w14:paraId="1F5CD94D" w14:textId="52D8BDB5" w:rsidR="002821FB" w:rsidRPr="002821FB" w:rsidRDefault="002821FB" w:rsidP="002E2183">
      <w:pPr>
        <w:pStyle w:val="Heading1"/>
        <w:rPr>
          <w:rFonts w:asciiTheme="minorHAnsi" w:hAnsiTheme="minorHAnsi" w:cstheme="minorBidi"/>
          <w:color w:val="auto"/>
          <w:sz w:val="24"/>
          <w:szCs w:val="24"/>
        </w:rPr>
      </w:pPr>
      <w:r w:rsidRPr="002821FB">
        <w:t>Discussion</w:t>
      </w:r>
    </w:p>
    <w:p w14:paraId="1AFDEBF6" w14:textId="547FD29A" w:rsidR="007C2B0C" w:rsidRPr="007C2B0C" w:rsidRDefault="007C2B0C" w:rsidP="007C2B0C">
      <w:pPr>
        <w:jc w:val="both"/>
        <w:rPr>
          <w:b/>
          <w:bCs/>
        </w:rPr>
      </w:pPr>
      <w:r w:rsidRPr="007C2B0C">
        <w:rPr>
          <w:b/>
          <w:bCs/>
        </w:rPr>
        <w:t xml:space="preserve">Evaluation metrics </w:t>
      </w:r>
    </w:p>
    <w:p w14:paraId="1A51F9A9" w14:textId="479980AC" w:rsidR="007C2B0C" w:rsidRPr="007C2B0C" w:rsidRDefault="007C2B0C" w:rsidP="007C2B0C">
      <w:pPr>
        <w:jc w:val="both"/>
      </w:pPr>
      <w:r w:rsidRPr="007C2B0C">
        <w:t xml:space="preserve">From the evaluation plot shown in </w:t>
      </w:r>
      <w:r>
        <w:t>(</w:t>
      </w:r>
      <w:r w:rsidRPr="007C2B0C">
        <w:rPr>
          <w:rStyle w:val="IntenseEmphasis"/>
        </w:rPr>
        <w:t>Figure 2</w:t>
      </w:r>
      <w:r>
        <w:t xml:space="preserve"> main text)</w:t>
      </w:r>
      <w:r w:rsidRPr="007C2B0C">
        <w:t>, it is evident that the introduction of different features meaningfully impacts the predicted outcome of our models. The logloss of our model (M2) drastically reduces i.e., accuracy of prediction increases when the wild birds are used as features. A change in the thresholds confirms its sensitivity to the shifts with a difference of up to 26%</w:t>
      </w:r>
      <w:r w:rsidR="003274B4">
        <w:t xml:space="preserve"> (</w:t>
      </w:r>
      <w:r w:rsidR="003274B4" w:rsidRPr="003274B4">
        <w:rPr>
          <w:i/>
          <w:iCs/>
          <w:color w:val="4472C4" w:themeColor="accent1"/>
        </w:rPr>
        <w:t>Table SI 4</w:t>
      </w:r>
      <w:r w:rsidR="003274B4">
        <w:t xml:space="preserve">). </w:t>
      </w:r>
      <w:r w:rsidRPr="007C2B0C">
        <w:t xml:space="preserve">Changing thresholds is a way of creating artificial biasness in cases where the data is imbalanced </w:t>
      </w:r>
      <w:r w:rsidR="00B0243D" w:rsidRPr="007C2B0C">
        <w:t>guaranteeing</w:t>
      </w:r>
      <w:r w:rsidRPr="007C2B0C">
        <w:t xml:space="preserve"> correct class distributions</w:t>
      </w:r>
      <w:r w:rsidR="0051778B" w:rsidRPr="007C2B0C">
        <w:t>.</w:t>
      </w:r>
      <w:r w:rsidR="0051778B">
        <w:fldChar w:fldCharType="begin"/>
      </w:r>
      <w:r w:rsidR="0051778B">
        <w:instrText xml:space="preserve"> ADDIN ZOTERO_ITEM CSL_CITATION {"citationID":"8g9H5H3Z","properties":{"formattedCitation":"\\super 6\\nosupersub{}","plainCitation":"6","noteIndex":0},"citationItems":[{"id":3145,"uris":["http://zotero.org/users/1998367/items/69RE7422"],"itemData":{"id":3145,"type":"article-journal","language":"en","source":"Zotero","title":"Machine Learning from Imbalanced Data Sets 10","author":[{"family":"Provost","given":"Foster"}],"issued":{"date-parts":[["2001"]]}}}],"schema":"https://github.com/citation-style-language/schema/raw/master/csl-citation.json"} </w:instrText>
      </w:r>
      <w:r w:rsidR="0051778B">
        <w:fldChar w:fldCharType="separate"/>
      </w:r>
      <w:r w:rsidR="0051778B" w:rsidRPr="0051778B">
        <w:rPr>
          <w:rFonts w:ascii="Calibri" w:cs="Calibri"/>
          <w:vertAlign w:val="superscript"/>
        </w:rPr>
        <w:t>6</w:t>
      </w:r>
      <w:r w:rsidR="0051778B">
        <w:fldChar w:fldCharType="end"/>
      </w:r>
      <w:r w:rsidRPr="007C2B0C">
        <w:t xml:space="preserve"> Sensitivity enables the model to capture any changes in feedback loops either through deviations in the outbreaks or outright bias in the models. In other words, our model </w:t>
      </w:r>
      <w:proofErr w:type="gramStart"/>
      <w:r w:rsidRPr="007C2B0C">
        <w:t>is capable of producing</w:t>
      </w:r>
      <w:proofErr w:type="gramEnd"/>
      <w:r w:rsidRPr="007C2B0C">
        <w:t xml:space="preserve"> consistent results when predicting the presence of AIVs in the event of external data variation. The consistency affirms our model’s reliability to distinguish between two classes of unseen AIV outbreaks from a set of time-series dataset.</w:t>
      </w:r>
    </w:p>
    <w:p w14:paraId="3B59343C" w14:textId="77777777" w:rsidR="007C2B0C" w:rsidRPr="007C2B0C" w:rsidRDefault="007C2B0C" w:rsidP="0024175D">
      <w:pPr>
        <w:jc w:val="both"/>
        <w:rPr>
          <w:b/>
          <w:bCs/>
        </w:rPr>
      </w:pPr>
    </w:p>
    <w:p w14:paraId="1F9D94EA" w14:textId="4F86B9F0" w:rsidR="00E46CC2" w:rsidRDefault="00E46CC2" w:rsidP="231235D3">
      <w:pPr>
        <w:jc w:val="both"/>
      </w:pPr>
      <w:r w:rsidRPr="231235D3">
        <w:t xml:space="preserve">M1 </w:t>
      </w:r>
      <w:r w:rsidR="001879F2" w:rsidRPr="231235D3">
        <w:t>served as</w:t>
      </w:r>
      <w:r w:rsidRPr="231235D3">
        <w:t xml:space="preserve"> a generic template for predicting AIV outbreak</w:t>
      </w:r>
      <w:r w:rsidR="00CD1CF3" w:rsidRPr="231235D3">
        <w:t>s</w:t>
      </w:r>
      <w:r w:rsidRPr="231235D3">
        <w:t xml:space="preserve">. </w:t>
      </w:r>
      <w:r w:rsidR="006C3968" w:rsidRPr="231235D3">
        <w:t>In</w:t>
      </w:r>
      <w:r w:rsidRPr="231235D3">
        <w:t xml:space="preserve"> quarter one, the </w:t>
      </w:r>
      <w:r w:rsidR="00B0243D" w:rsidRPr="231235D3">
        <w:t>environmental</w:t>
      </w:r>
      <w:r w:rsidRPr="231235D3">
        <w:t xml:space="preserve"> features, water index and vegetation index, positively drive the</w:t>
      </w:r>
      <w:r w:rsidR="006C3968" w:rsidRPr="231235D3">
        <w:t xml:space="preserve"> outbreaks</w:t>
      </w:r>
      <w:r w:rsidRPr="231235D3">
        <w:t xml:space="preserve">. </w:t>
      </w:r>
      <w:r w:rsidR="00AA6D44" w:rsidRPr="231235D3">
        <w:t xml:space="preserve">During cold seasons, </w:t>
      </w:r>
      <w:r w:rsidRPr="231235D3">
        <w:t xml:space="preserve">these habitats </w:t>
      </w:r>
      <w:r w:rsidR="00AA6D44" w:rsidRPr="231235D3">
        <w:t xml:space="preserve">could contribute to migration of wild </w:t>
      </w:r>
      <w:r w:rsidRPr="231235D3">
        <w:t xml:space="preserve">birds </w:t>
      </w:r>
      <w:r w:rsidR="00AA6D44" w:rsidRPr="231235D3">
        <w:t>and result in more interactions with other mammals</w:t>
      </w:r>
      <w:r w:rsidRPr="231235D3">
        <w:t xml:space="preserve">. This finding is in line with </w:t>
      </w:r>
      <w:r w:rsidR="006823FB" w:rsidRPr="231235D3">
        <w:t>literature</w:t>
      </w:r>
      <w:r w:rsidRPr="231235D3">
        <w:t xml:space="preserve"> </w:t>
      </w:r>
      <w:r w:rsidR="006823FB" w:rsidRPr="231235D3">
        <w:t>where</w:t>
      </w:r>
      <w:r w:rsidRPr="231235D3">
        <w:t xml:space="preserve"> migrating birds, especially those moving over short distances, </w:t>
      </w:r>
      <w:r w:rsidR="006823FB" w:rsidRPr="231235D3">
        <w:t>are reported to</w:t>
      </w:r>
      <w:r w:rsidRPr="231235D3">
        <w:t xml:space="preserve"> easily shed </w:t>
      </w:r>
      <w:r w:rsidR="006823FB" w:rsidRPr="231235D3">
        <w:t xml:space="preserve">AIV </w:t>
      </w:r>
      <w:r w:rsidRPr="231235D3">
        <w:t>viruses.</w:t>
      </w:r>
      <w:r w:rsidRPr="231235D3">
        <w:fldChar w:fldCharType="begin"/>
      </w:r>
      <w:r w:rsidR="0051778B" w:rsidRPr="231235D3">
        <w:instrText xml:space="preserve"> ADDIN ZOTERO_ITEM CSL_CITATION {"citationID":"jjIq9mYR","properties":{"formattedCitation":"\\super 7\\nosupersub{}","plainCitation":"7","noteIndex":0},"citationItems":[{"id":3047,"uris":["http://zotero.org/users/1998367/items/KB9YGUCA"],"itemData":{"id":3047,"type":"book","collection-number":"3, Rev","collection-title":"FAO animal production and health manual","edition":"rev. ed","event-place":"Rome","ISBN":"978-92-5-106249-4","language":"en","number-of-pages":"83","publisher":"Food and Agriculture Organization of the United Nations","publisher-place":"Rome","source":"K10plus ISBN","title":"Preparing for highly pathogenic avian influenza","author":[{"family":"Martin","given":"V."},{"family":"Forman","given":"A."},{"family":"Lubroth","given":"J."}],"issued":{"date-parts":[["2009"]]}}}],"schema":"https://github.com/citation-style-language/schema/raw/master/csl-citation.json"} </w:instrText>
      </w:r>
      <w:r w:rsidRPr="231235D3">
        <w:fldChar w:fldCharType="separate"/>
      </w:r>
      <w:r w:rsidR="0051778B" w:rsidRPr="0051778B">
        <w:rPr>
          <w:rFonts w:ascii="Calibri" w:cs="Calibri"/>
          <w:vertAlign w:val="superscript"/>
        </w:rPr>
        <w:t>7</w:t>
      </w:r>
      <w:r w:rsidRPr="231235D3">
        <w:fldChar w:fldCharType="end"/>
      </w:r>
      <w:r w:rsidRPr="231235D3">
        <w:t xml:space="preserve"> </w:t>
      </w:r>
      <w:r w:rsidRPr="231235D3">
        <w:lastRenderedPageBreak/>
        <w:t>Temperature</w:t>
      </w:r>
      <w:r w:rsidR="00460201" w:rsidRPr="231235D3">
        <w:t xml:space="preserve"> </w:t>
      </w:r>
      <w:r w:rsidRPr="231235D3">
        <w:t xml:space="preserve">plays a role in driving AIV events during quarter two as well as quarter three. </w:t>
      </w:r>
      <w:r w:rsidR="00E27B49" w:rsidRPr="231235D3">
        <w:t>Like</w:t>
      </w:r>
      <w:r w:rsidR="002E2DC3" w:rsidRPr="231235D3">
        <w:t xml:space="preserve"> M2, we observe complex relationships where the top 2 ranking variables exhibit a U-shaped pattern</w:t>
      </w:r>
      <w:r w:rsidRPr="231235D3">
        <w:t xml:space="preserve"> (see the shifted blue and yellow plots in </w:t>
      </w:r>
      <w:r w:rsidR="000A7A10" w:rsidRPr="000A7A10">
        <w:rPr>
          <w:rStyle w:val="IntenseEmphasis"/>
        </w:rPr>
        <w:fldChar w:fldCharType="begin"/>
      </w:r>
      <w:r w:rsidR="000A7A10" w:rsidRPr="000A7A10">
        <w:rPr>
          <w:rStyle w:val="IntenseEmphasis"/>
        </w:rPr>
        <w:instrText xml:space="preserve"> REF _Ref146837045 \h </w:instrText>
      </w:r>
      <w:r w:rsidR="000A7A10">
        <w:rPr>
          <w:rStyle w:val="IntenseEmphasis"/>
        </w:rPr>
        <w:instrText xml:space="preserve"> \* MERGEFORMAT </w:instrText>
      </w:r>
      <w:r w:rsidR="000A7A10" w:rsidRPr="000A7A10">
        <w:rPr>
          <w:rStyle w:val="IntenseEmphasis"/>
        </w:rPr>
      </w:r>
      <w:r w:rsidR="000A7A10" w:rsidRPr="000A7A10">
        <w:rPr>
          <w:rStyle w:val="IntenseEmphasis"/>
        </w:rPr>
        <w:fldChar w:fldCharType="separate"/>
      </w:r>
      <w:r w:rsidR="009911C9" w:rsidRPr="009911C9">
        <w:rPr>
          <w:rStyle w:val="IntenseEmphasis"/>
        </w:rPr>
        <w:t>Figure SI 2</w:t>
      </w:r>
      <w:r w:rsidR="000A7A10" w:rsidRPr="000A7A10">
        <w:rPr>
          <w:rStyle w:val="IntenseEmphasis"/>
        </w:rPr>
        <w:fldChar w:fldCharType="end"/>
      </w:r>
      <w:r w:rsidRPr="231235D3">
        <w:t>).</w:t>
      </w:r>
    </w:p>
    <w:p w14:paraId="24EBDF5B" w14:textId="4DF382FB" w:rsidR="00E46CC2" w:rsidRDefault="00E46CC2" w:rsidP="0024175D">
      <w:pPr>
        <w:jc w:val="both"/>
      </w:pPr>
    </w:p>
    <w:p w14:paraId="732C855E" w14:textId="50438644" w:rsidR="00E00357" w:rsidRPr="00A743C9" w:rsidRDefault="00E00357" w:rsidP="231235D3">
      <w:pPr>
        <w:jc w:val="both"/>
      </w:pPr>
      <w:r w:rsidRPr="231235D3">
        <w:t xml:space="preserve">Model M3 was constructed by switching off the targets of the wild birds and represents an association between wild birds with highly pathogenic AIVs and domesticated birds while they (wild birds) remain unaffected. </w:t>
      </w:r>
      <w:r w:rsidR="00123857" w:rsidRPr="231235D3">
        <w:t>T</w:t>
      </w:r>
      <w:r w:rsidRPr="231235D3">
        <w:t>his</w:t>
      </w:r>
      <w:r w:rsidR="00123857" w:rsidRPr="231235D3">
        <w:t xml:space="preserve"> </w:t>
      </w:r>
      <w:r w:rsidRPr="231235D3">
        <w:t xml:space="preserve">model </w:t>
      </w:r>
      <w:r w:rsidR="00C33D7B" w:rsidRPr="231235D3">
        <w:t>is akin to the</w:t>
      </w:r>
      <w:r w:rsidRPr="231235D3">
        <w:t xml:space="preserve"> prediction of domesticated </w:t>
      </w:r>
      <w:r w:rsidR="007566DC" w:rsidRPr="231235D3">
        <w:t>outbreaks</w:t>
      </w:r>
      <w:r w:rsidRPr="231235D3">
        <w:t xml:space="preserve"> after being infected by wild birds. Trade (Loading feature) emerged as the most influential global feature. As seen in (</w:t>
      </w:r>
      <w:r w:rsidR="004E44C4" w:rsidRPr="004E44C4">
        <w:rPr>
          <w:rStyle w:val="IntenseEmphasis"/>
        </w:rPr>
        <w:fldChar w:fldCharType="begin"/>
      </w:r>
      <w:r w:rsidR="004E44C4" w:rsidRPr="004E44C4">
        <w:rPr>
          <w:rStyle w:val="IntenseEmphasis"/>
        </w:rPr>
        <w:instrText xml:space="preserve"> REF _Ref146837045 \h </w:instrText>
      </w:r>
      <w:r w:rsidR="004E44C4">
        <w:rPr>
          <w:rStyle w:val="IntenseEmphasis"/>
        </w:rPr>
        <w:instrText xml:space="preserve"> \* MERGEFORMAT </w:instrText>
      </w:r>
      <w:r w:rsidR="004E44C4" w:rsidRPr="004E44C4">
        <w:rPr>
          <w:rStyle w:val="IntenseEmphasis"/>
        </w:rPr>
      </w:r>
      <w:r w:rsidR="004E44C4" w:rsidRPr="004E44C4">
        <w:rPr>
          <w:rStyle w:val="IntenseEmphasis"/>
        </w:rPr>
        <w:fldChar w:fldCharType="separate"/>
      </w:r>
      <w:r w:rsidR="009911C9" w:rsidRPr="009911C9">
        <w:rPr>
          <w:rStyle w:val="IntenseEmphasis"/>
        </w:rPr>
        <w:t>Figure SI 2</w:t>
      </w:r>
      <w:r w:rsidR="004E44C4" w:rsidRPr="004E44C4">
        <w:rPr>
          <w:rStyle w:val="IntenseEmphasis"/>
        </w:rPr>
        <w:fldChar w:fldCharType="end"/>
      </w:r>
      <w:r w:rsidR="004E44C4" w:rsidRPr="004E44C4">
        <w:rPr>
          <w:rStyle w:val="IntenseEmphasis"/>
        </w:rPr>
        <w:t xml:space="preserve"> M3</w:t>
      </w:r>
      <w:r w:rsidRPr="00132E48">
        <w:rPr>
          <w:rStyle w:val="IntenseEmphasis"/>
        </w:rPr>
        <w:t>.</w:t>
      </w:r>
      <w:r w:rsidRPr="231235D3">
        <w:t xml:space="preserve">), this feature negatively impacts the model away from the base and has the interpretation; As trade decreases, there is less likelihood of observing AIVs events. An opposite view is held, implying that more trade would result in increased events. </w:t>
      </w:r>
      <w:proofErr w:type="gramStart"/>
      <w:r w:rsidRPr="231235D3">
        <w:t>Similar to</w:t>
      </w:r>
      <w:proofErr w:type="gramEnd"/>
      <w:r w:rsidRPr="231235D3">
        <w:t xml:space="preserve"> the above discussed models, the min_temp_q3 is the dominant climate variable ranked second after trade. Other top features include Unloading, normalized deviation vegetation index in quarter four (ndvi_q4) and normalized deviation water index (ndwi_q1). The mean_temp_q2 had the highest local impact. Compared to the previous model, the negative influence of this feature is higher whereby a decrease in mean temperature for this quarter increases the chances of AIV events in most regions.  </w:t>
      </w:r>
    </w:p>
    <w:p w14:paraId="0E055107" w14:textId="7EAA9D41" w:rsidR="00E00357" w:rsidRPr="00A743C9" w:rsidRDefault="00E00357" w:rsidP="231235D3">
      <w:pPr>
        <w:jc w:val="both"/>
      </w:pPr>
      <w:r w:rsidRPr="231235D3">
        <w:t xml:space="preserve">The introduction of trade as a leading variable highlights the difference between </w:t>
      </w:r>
      <w:r w:rsidR="00DE111C" w:rsidRPr="231235D3">
        <w:t>M3</w:t>
      </w:r>
      <w:r w:rsidRPr="231235D3">
        <w:t xml:space="preserve"> and the previous two models. This influence is confirmed by the overall SHAP percentage contribution as this category </w:t>
      </w:r>
      <w:r w:rsidR="00DE111C" w:rsidRPr="231235D3">
        <w:t>ranks</w:t>
      </w:r>
      <w:r w:rsidRPr="231235D3">
        <w:t xml:space="preserve"> above the demographic category (</w:t>
      </w:r>
      <w:r w:rsidR="00DE111C" w:rsidRPr="00DE111C">
        <w:rPr>
          <w:rStyle w:val="IntenseEmphasis"/>
        </w:rPr>
        <w:fldChar w:fldCharType="begin"/>
      </w:r>
      <w:r w:rsidR="00DE111C" w:rsidRPr="00DE111C">
        <w:rPr>
          <w:rStyle w:val="IntenseEmphasis"/>
        </w:rPr>
        <w:instrText xml:space="preserve"> REF _Ref146876726 \h </w:instrText>
      </w:r>
      <w:r w:rsidR="00DE111C">
        <w:rPr>
          <w:rStyle w:val="IntenseEmphasis"/>
        </w:rPr>
        <w:instrText xml:space="preserve"> \* MERGEFORMAT </w:instrText>
      </w:r>
      <w:r w:rsidR="00DE111C" w:rsidRPr="00DE111C">
        <w:rPr>
          <w:rStyle w:val="IntenseEmphasis"/>
        </w:rPr>
      </w:r>
      <w:r w:rsidR="00DE111C" w:rsidRPr="00DE111C">
        <w:rPr>
          <w:rStyle w:val="IntenseEmphasis"/>
        </w:rPr>
        <w:fldChar w:fldCharType="separate"/>
      </w:r>
      <w:r w:rsidR="009911C9" w:rsidRPr="009911C9">
        <w:rPr>
          <w:rStyle w:val="IntenseEmphasis"/>
        </w:rPr>
        <w:t>Figure SI 3</w:t>
      </w:r>
      <w:r w:rsidR="00DE111C" w:rsidRPr="00DE111C">
        <w:rPr>
          <w:rStyle w:val="IntenseEmphasis"/>
        </w:rPr>
        <w:fldChar w:fldCharType="end"/>
      </w:r>
      <w:r w:rsidRPr="000A5339">
        <w:t>)</w:t>
      </w:r>
      <w:r w:rsidRPr="231235D3">
        <w:t xml:space="preserve">. </w:t>
      </w:r>
      <w:r w:rsidR="007F46D4" w:rsidRPr="231235D3">
        <w:t xml:space="preserve">Additionally, </w:t>
      </w:r>
      <w:r w:rsidR="00DB06D6" w:rsidRPr="231235D3">
        <w:t>the environmental</w:t>
      </w:r>
      <w:r w:rsidR="007F46D4" w:rsidRPr="231235D3">
        <w:t xml:space="preserve"> category ranks top in the SHPA percentage contribution</w:t>
      </w:r>
      <w:r w:rsidR="006A75A7" w:rsidRPr="231235D3">
        <w:t xml:space="preserve"> and not climate as observed in M1 and M2</w:t>
      </w:r>
      <w:r w:rsidR="007F46D4" w:rsidRPr="231235D3">
        <w:t xml:space="preserve">. </w:t>
      </w:r>
      <w:r w:rsidRPr="231235D3">
        <w:t xml:space="preserve">A clear implication of this model is that one would use trade policies as well as regulations to minimize the impact of AIV outbreak events once detected in wild birds to avoid wide spreads. Recently, efforts have been geared towards reducing invasive species of both wild and domesticated birds within Europe via trade restrictions, quarantine, and black and white </w:t>
      </w:r>
      <w:proofErr w:type="spellStart"/>
      <w:r w:rsidRPr="231235D3">
        <w:t>blacklistings</w:t>
      </w:r>
      <w:proofErr w:type="spellEnd"/>
      <w:r w:rsidRPr="231235D3">
        <w:t xml:space="preserve"> for non-qualifying companies.</w:t>
      </w:r>
      <w:r w:rsidRPr="231235D3">
        <w:fldChar w:fldCharType="begin"/>
      </w:r>
      <w:r w:rsidR="0051778B" w:rsidRPr="231235D3">
        <w:instrText xml:space="preserve"> ADDIN ZOTERO_ITEM CSL_CITATION {"citationID":"WhAFnOTW","properties":{"formattedCitation":"\\super 8\\nosupersub{}","plainCitation":"8","noteIndex":0},"citationItems":[{"id":3035,"uris":["http://zotero.org/users/1998367/items/3C3FL399"],"itemData":{"id":3035,"type":"article-journal","abstract":"Globalization of trade and travel has facilitated the spread of non-native species across the earth. A proportion of these species become established and cause serious environmental, economic, and human health impacts. These species are referred to as invasive, and are now recognized as one of the major drivers of biodiversity change across the globe. As a long-time centre for trade, Europe has seen the introduction and subsequent establishment of at least several thousand non-native species. These range in taxonomy from viruses and bacteria to fungi, plants, and animals. Although invasive species cause major negative impacts across all regions of Europe, they also offer scientists the opportunity to develop and test theory about how species enter and leave communities, how non-native and native species interact with each other, and how different types of species affect ecosystem functions. For these reasons, there has been recent growth in the field of invasion biology as scientists work to understand the process of invasion, the changes that invasive species cause to their recipient ecosystems, and the ways that the problems of invasive species can be reduced. This review covers the process and drivers of species invasions in Europe, the socio-economic factors that make some regions particularly strongly invaded, and the ecological factors that make some species particularly invasive. We describe the impacts of invasive species in Europe, the difficulties involved in reducing these impacts, and explain the policy options currently being considered. We outline the reasons that invasive species create unique policy challenges, and suggest some rules of thumb for designing and implementing management programs. If new management programs are not enacted in Europe, it is inevitable that more invasive species will arrive, and that the total economic, environmental, and human health impacts from these species will continue to grow.","container-title":"Environmental Sciences Europe","DOI":"10.1186/2190-4715-23-23","ISSN":"2190-4715","issue":"1","journalAbbreviation":"Environ Sci Eur","language":"en","page":"23","source":"Springer Link","title":"Invasive species in Europe: ecology, status, and policy","title-short":"Invasive species in Europe","URL":"https://doi.org/10.1186/2190-4715-23-23","volume":"23","author":[{"family":"Keller","given":"Reuben P."},{"family":"Geist","given":"Juergen"},{"family":"Jeschke","given":"Jonathan M."},{"family":"Kühn","given":"Ingolf"}],"accessed":{"date-parts":[["2023",8,7]]},"issued":{"date-parts":[["2011",6,20]]}}}],"schema":"https://github.com/citation-style-language/schema/raw/master/csl-citation.json"} </w:instrText>
      </w:r>
      <w:r w:rsidRPr="231235D3">
        <w:fldChar w:fldCharType="separate"/>
      </w:r>
      <w:r w:rsidR="0051778B" w:rsidRPr="0051778B">
        <w:rPr>
          <w:rFonts w:ascii="Calibri" w:cs="Calibri"/>
          <w:vertAlign w:val="superscript"/>
        </w:rPr>
        <w:t>8</w:t>
      </w:r>
      <w:r w:rsidRPr="231235D3">
        <w:fldChar w:fldCharType="end"/>
      </w:r>
      <w:r w:rsidRPr="231235D3">
        <w:t xml:space="preserve"> Interventions can be introduced early enough to mitigate the extent of impact of AIV using available data. </w:t>
      </w:r>
      <w:r w:rsidR="00670C29" w:rsidRPr="231235D3">
        <w:t>Insights form this</w:t>
      </w:r>
      <w:r w:rsidRPr="231235D3">
        <w:t xml:space="preserve"> model introduce an opportunity to strengthen wild bird trade policies which have been implemented in Europe.</w:t>
      </w:r>
      <w:r w:rsidRPr="231235D3">
        <w:fldChar w:fldCharType="begin"/>
      </w:r>
      <w:r w:rsidR="0051778B" w:rsidRPr="231235D3">
        <w:instrText xml:space="preserve"> ADDIN ZOTERO_ITEM CSL_CITATION {"citationID":"21phTO9x","properties":{"formattedCitation":"\\super 9\\nosupersub{}","plainCitation":"9","noteIndex":0},"citationItems":[{"id":3032,"uris":["http://zotero.org/users/1998367/items/9YZQ64JU"],"itemData":{"id":3032,"type":"article-journal","abstract":"International wildlife trade is a major source of current biological invasions. However, the power of trade regulations to reduce invasion risks at large, continental scales has not been empirically assessed. The European wild bird trade ban was implemented in 2005 to counter the spread of the avian flu. We tested whether the ban reduced invasion risk in two European countries, where 398 nonnative bird species were introduced into the wild from 1912 to 2015. The number of newly introduced species per year increased exponentially until 2005 (in parallel with the volume of wild bird importations), and then sharply decreased in subsequent years. Interestingly, a rapid trade shift from wild-caught birds to captive-bred birds, which have lower invasive potential than wild-caught birds, allowed the maintenance of bird availability in markets. Our results demonstrate the effectiveness of a trade ban for preventing biological invasions without impacting the ability to meet societal demands.","container-title":"Conservation Letters","DOI":"10.1111/conl.12631","ISSN":"1755-263X","issue":"3","language":"en","license":"© 2019 The Authors. Conservation Letters published by Wiley Periodicals, Inc.","note":"_eprint: https://onlinelibrary.wiley.com/doi/pdf/10.1111/conl.12631","page":"e12631","source":"Wiley Online Library","title":"The European trade ban on wild birds reduced invasion risks","URL":"https://onlinelibrary.wiley.com/doi/abs/10.1111/conl.12631","volume":"12","author":[{"family":"Cardador","given":"Laura"},{"family":"Tella","given":"José L."},{"family":"Anadón","given":"José D."},{"family":"Abellán","given":"Pedro"},{"family":"Carrete","given":"Martina"}],"accessed":{"date-parts":[["2023",8,7]]},"issued":{"date-parts":[["2019"]]}}}],"schema":"https://github.com/citation-style-language/schema/raw/master/csl-citation.json"} </w:instrText>
      </w:r>
      <w:r w:rsidRPr="231235D3">
        <w:fldChar w:fldCharType="separate"/>
      </w:r>
      <w:r w:rsidR="0051778B" w:rsidRPr="0051778B">
        <w:rPr>
          <w:rFonts w:ascii="Calibri" w:cs="Calibri"/>
          <w:vertAlign w:val="superscript"/>
        </w:rPr>
        <w:t>9</w:t>
      </w:r>
      <w:r w:rsidRPr="231235D3">
        <w:fldChar w:fldCharType="end"/>
      </w:r>
      <w:r w:rsidRPr="231235D3">
        <w:t xml:space="preserve"> </w:t>
      </w:r>
    </w:p>
    <w:p w14:paraId="7471D489" w14:textId="204F89DD" w:rsidR="00E23E13" w:rsidRDefault="00E23E13">
      <w:r>
        <w:br w:type="page"/>
      </w:r>
    </w:p>
    <w:p w14:paraId="613F7953" w14:textId="16FA24B6" w:rsidR="00A5402B" w:rsidRDefault="00A5402B" w:rsidP="0024175D">
      <w:pPr>
        <w:jc w:val="both"/>
      </w:pPr>
      <w:r w:rsidRPr="00A5402B">
        <w:lastRenderedPageBreak/>
        <w:t>Reference</w:t>
      </w:r>
      <w:r>
        <w:t>s</w:t>
      </w:r>
    </w:p>
    <w:p w14:paraId="3D2F0AD8" w14:textId="77777777" w:rsidR="00DF2747" w:rsidRPr="00DF2747" w:rsidRDefault="00A5402B" w:rsidP="00DF2747">
      <w:pPr>
        <w:pStyle w:val="Bibliography"/>
        <w:rPr>
          <w:rFonts w:ascii="Calibri" w:cs="Calibri"/>
        </w:rPr>
      </w:pPr>
      <w:r>
        <w:fldChar w:fldCharType="begin"/>
      </w:r>
      <w:r w:rsidR="00DF2747">
        <w:instrText xml:space="preserve"> ADDIN ZOTERO_BIBL {"uncited":[],"omitted":[],"custom":[]} CSL_BIBLIOGRAPHY </w:instrText>
      </w:r>
      <w:r>
        <w:fldChar w:fldCharType="separate"/>
      </w:r>
      <w:r w:rsidR="00DF2747" w:rsidRPr="00DF2747">
        <w:rPr>
          <w:rFonts w:ascii="Calibri" w:cs="Calibri"/>
        </w:rPr>
        <w:t>(1)</w:t>
      </w:r>
      <w:r w:rsidR="00DF2747" w:rsidRPr="00DF2747">
        <w:rPr>
          <w:rFonts w:ascii="Calibri" w:cs="Calibri"/>
        </w:rPr>
        <w:tab/>
        <w:t xml:space="preserve">Pedregosa, F.; Varoquaux, G.; Gramfort, A.; Michel, V.; Thirion, B.; Grisel, O.; Blondel, M.; Prettenhofer, P.; Weiss, R.; Dubourg, V.; Vanderplas, J.; Passos, A.; Cournapeau, D.; Brucher, M.; Perrot, M.; Duchesnay, É. Scikit-Learn: Machine Learning in Python. </w:t>
      </w:r>
      <w:r w:rsidR="00DF2747" w:rsidRPr="00DF2747">
        <w:rPr>
          <w:rFonts w:ascii="Calibri" w:cs="Calibri"/>
          <w:i/>
        </w:rPr>
        <w:t>Journal of Machine Learning Research</w:t>
      </w:r>
      <w:r w:rsidR="00DF2747" w:rsidRPr="00DF2747">
        <w:rPr>
          <w:rFonts w:ascii="Calibri" w:cs="Calibri"/>
        </w:rPr>
        <w:t xml:space="preserve"> </w:t>
      </w:r>
      <w:r w:rsidR="00DF2747" w:rsidRPr="00DF2747">
        <w:rPr>
          <w:rFonts w:ascii="Calibri" w:cs="Calibri"/>
          <w:b/>
        </w:rPr>
        <w:t>2011</w:t>
      </w:r>
      <w:r w:rsidR="00DF2747" w:rsidRPr="00DF2747">
        <w:rPr>
          <w:rFonts w:ascii="Calibri" w:cs="Calibri"/>
        </w:rPr>
        <w:t xml:space="preserve">, </w:t>
      </w:r>
      <w:r w:rsidR="00DF2747" w:rsidRPr="00DF2747">
        <w:rPr>
          <w:rFonts w:ascii="Calibri" w:cs="Calibri"/>
          <w:i/>
        </w:rPr>
        <w:t>12</w:t>
      </w:r>
      <w:r w:rsidR="00DF2747" w:rsidRPr="00DF2747">
        <w:rPr>
          <w:rFonts w:ascii="Calibri" w:cs="Calibri"/>
        </w:rPr>
        <w:t xml:space="preserve"> (85), 2825–2830.</w:t>
      </w:r>
    </w:p>
    <w:p w14:paraId="50BFCDA5" w14:textId="77777777" w:rsidR="00DF2747" w:rsidRPr="00DF2747" w:rsidRDefault="00DF2747" w:rsidP="00DF2747">
      <w:pPr>
        <w:pStyle w:val="Bibliography"/>
        <w:rPr>
          <w:rFonts w:ascii="Calibri" w:cs="Calibri"/>
        </w:rPr>
      </w:pPr>
      <w:r w:rsidRPr="00DF2747">
        <w:rPr>
          <w:rFonts w:ascii="Calibri" w:cs="Calibri"/>
        </w:rPr>
        <w:t>(2)</w:t>
      </w:r>
      <w:r w:rsidRPr="00DF2747">
        <w:rPr>
          <w:rFonts w:ascii="Calibri" w:cs="Calibri"/>
        </w:rPr>
        <w:tab/>
        <w:t xml:space="preserve">Farooq, Z.; Rocklöv, J.; Wallin, J.; Abiri, N.; Sewe, M. O.; Sjödin, H.; Semenza, J. C. Artificial Intelligence to Predict West Nile Virus Outbreaks with Eco-Climatic Drivers. </w:t>
      </w:r>
      <w:r w:rsidRPr="00DF2747">
        <w:rPr>
          <w:rFonts w:ascii="Calibri" w:cs="Calibri"/>
          <w:i/>
        </w:rPr>
        <w:t>The Lancet Regional Health – Europe</w:t>
      </w:r>
      <w:r w:rsidRPr="00DF2747">
        <w:rPr>
          <w:rFonts w:ascii="Calibri" w:cs="Calibri"/>
        </w:rPr>
        <w:t xml:space="preserve"> </w:t>
      </w:r>
      <w:r w:rsidRPr="00DF2747">
        <w:rPr>
          <w:rFonts w:ascii="Calibri" w:cs="Calibri"/>
          <w:b/>
        </w:rPr>
        <w:t>2022</w:t>
      </w:r>
      <w:r w:rsidRPr="00DF2747">
        <w:rPr>
          <w:rFonts w:ascii="Calibri" w:cs="Calibri"/>
        </w:rPr>
        <w:t xml:space="preserve">, </w:t>
      </w:r>
      <w:r w:rsidRPr="00DF2747">
        <w:rPr>
          <w:rFonts w:ascii="Calibri" w:cs="Calibri"/>
          <w:i/>
        </w:rPr>
        <w:t>17</w:t>
      </w:r>
      <w:r w:rsidRPr="00DF2747">
        <w:rPr>
          <w:rFonts w:ascii="Calibri" w:cs="Calibri"/>
        </w:rPr>
        <w:t>. https://doi.org/10.1016/j.lanepe.2022.100370.</w:t>
      </w:r>
    </w:p>
    <w:p w14:paraId="6941103A" w14:textId="77777777" w:rsidR="00DF2747" w:rsidRPr="00DF2747" w:rsidRDefault="00DF2747" w:rsidP="00DF2747">
      <w:pPr>
        <w:pStyle w:val="Bibliography"/>
        <w:rPr>
          <w:rFonts w:ascii="Calibri" w:cs="Calibri"/>
        </w:rPr>
      </w:pPr>
      <w:r w:rsidRPr="00DF2747">
        <w:rPr>
          <w:rFonts w:ascii="Calibri" w:cs="Calibri"/>
        </w:rPr>
        <w:t>(3)</w:t>
      </w:r>
      <w:r w:rsidRPr="00DF2747">
        <w:rPr>
          <w:rFonts w:ascii="Calibri" w:cs="Calibri"/>
        </w:rPr>
        <w:tab/>
        <w:t xml:space="preserve">Chen, T.; Guestrin, C. XGBoost: A Scalable Tree Boosting System. In </w:t>
      </w:r>
      <w:r w:rsidRPr="00DF2747">
        <w:rPr>
          <w:rFonts w:ascii="Calibri" w:cs="Calibri"/>
          <w:i/>
        </w:rPr>
        <w:t>Proceedings of the 22nd ACM SIGKDD International Conference on Knowledge Discovery and Data Mining</w:t>
      </w:r>
      <w:r w:rsidRPr="00DF2747">
        <w:rPr>
          <w:rFonts w:ascii="Calibri" w:cs="Calibri"/>
        </w:rPr>
        <w:t>; 2016; pp 785–794. https://doi.org/10.1145/2939672.2939785.</w:t>
      </w:r>
    </w:p>
    <w:p w14:paraId="00186062" w14:textId="77777777" w:rsidR="00DF2747" w:rsidRPr="00DF2747" w:rsidRDefault="00DF2747" w:rsidP="00DF2747">
      <w:pPr>
        <w:pStyle w:val="Bibliography"/>
        <w:rPr>
          <w:rFonts w:ascii="Calibri" w:cs="Calibri"/>
        </w:rPr>
      </w:pPr>
      <w:r w:rsidRPr="00DF2747">
        <w:rPr>
          <w:rFonts w:ascii="Calibri" w:cs="Calibri"/>
        </w:rPr>
        <w:t>(4)</w:t>
      </w:r>
      <w:r w:rsidRPr="00DF2747">
        <w:rPr>
          <w:rFonts w:ascii="Calibri" w:cs="Calibri"/>
        </w:rPr>
        <w:tab/>
        <w:t xml:space="preserve">Raschka, S.; Mirjalili, V. </w:t>
      </w:r>
      <w:r w:rsidRPr="00DF2747">
        <w:rPr>
          <w:rFonts w:ascii="Calibri" w:cs="Calibri"/>
          <w:i/>
        </w:rPr>
        <w:t>Python Machine Learning: Machine Learning and Deep Learning with Python, Scikit-Learn, and TensorFlow 2</w:t>
      </w:r>
      <w:r w:rsidRPr="00DF2747">
        <w:rPr>
          <w:rFonts w:ascii="Calibri" w:cs="Calibri"/>
        </w:rPr>
        <w:t>, Third edition.; Expert insight; Packt: Birmingham Mumbai, 2019.</w:t>
      </w:r>
    </w:p>
    <w:p w14:paraId="423644E0" w14:textId="77777777" w:rsidR="00DF2747" w:rsidRPr="00DF2747" w:rsidRDefault="00DF2747" w:rsidP="00DF2747">
      <w:pPr>
        <w:pStyle w:val="Bibliography"/>
        <w:rPr>
          <w:rFonts w:ascii="Calibri" w:cs="Calibri"/>
        </w:rPr>
      </w:pPr>
      <w:r w:rsidRPr="00DF2747">
        <w:rPr>
          <w:rFonts w:ascii="Calibri" w:cs="Calibri"/>
        </w:rPr>
        <w:t>(5)</w:t>
      </w:r>
      <w:r w:rsidRPr="00DF2747">
        <w:rPr>
          <w:rFonts w:ascii="Calibri" w:cs="Calibri"/>
        </w:rPr>
        <w:tab/>
        <w:t xml:space="preserve">Friedman, J. H. Greedy Function Approximation: A Gradient Boosting Machine. </w:t>
      </w:r>
      <w:r w:rsidRPr="00DF2747">
        <w:rPr>
          <w:rFonts w:ascii="Calibri" w:cs="Calibri"/>
          <w:i/>
        </w:rPr>
        <w:t>The Annals of Statistics</w:t>
      </w:r>
      <w:r w:rsidRPr="00DF2747">
        <w:rPr>
          <w:rFonts w:ascii="Calibri" w:cs="Calibri"/>
        </w:rPr>
        <w:t xml:space="preserve"> </w:t>
      </w:r>
      <w:r w:rsidRPr="00DF2747">
        <w:rPr>
          <w:rFonts w:ascii="Calibri" w:cs="Calibri"/>
          <w:b/>
        </w:rPr>
        <w:t>2001</w:t>
      </w:r>
      <w:r w:rsidRPr="00DF2747">
        <w:rPr>
          <w:rFonts w:ascii="Calibri" w:cs="Calibri"/>
        </w:rPr>
        <w:t xml:space="preserve">, </w:t>
      </w:r>
      <w:r w:rsidRPr="00DF2747">
        <w:rPr>
          <w:rFonts w:ascii="Calibri" w:cs="Calibri"/>
          <w:i/>
        </w:rPr>
        <w:t>29</w:t>
      </w:r>
      <w:r w:rsidRPr="00DF2747">
        <w:rPr>
          <w:rFonts w:ascii="Calibri" w:cs="Calibri"/>
        </w:rPr>
        <w:t xml:space="preserve"> (5), 1189–1232. https://doi.org/10.1214/aos/1013203451.</w:t>
      </w:r>
    </w:p>
    <w:p w14:paraId="36FD24D6" w14:textId="77777777" w:rsidR="00DF2747" w:rsidRPr="00DF2747" w:rsidRDefault="00DF2747" w:rsidP="00DF2747">
      <w:pPr>
        <w:pStyle w:val="Bibliography"/>
        <w:rPr>
          <w:rFonts w:ascii="Calibri" w:cs="Calibri"/>
        </w:rPr>
      </w:pPr>
      <w:r w:rsidRPr="00DF2747">
        <w:rPr>
          <w:rFonts w:ascii="Calibri" w:cs="Calibri"/>
        </w:rPr>
        <w:t>(6)</w:t>
      </w:r>
      <w:r w:rsidRPr="00DF2747">
        <w:rPr>
          <w:rFonts w:ascii="Calibri" w:cs="Calibri"/>
        </w:rPr>
        <w:tab/>
        <w:t xml:space="preserve">Provost, F. Machine Learning from Imbalanced Data Sets 10. </w:t>
      </w:r>
      <w:r w:rsidRPr="00DF2747">
        <w:rPr>
          <w:rFonts w:ascii="Calibri" w:cs="Calibri"/>
          <w:b/>
        </w:rPr>
        <w:t>2001</w:t>
      </w:r>
      <w:r w:rsidRPr="00DF2747">
        <w:rPr>
          <w:rFonts w:ascii="Calibri" w:cs="Calibri"/>
        </w:rPr>
        <w:t>.</w:t>
      </w:r>
    </w:p>
    <w:p w14:paraId="287AF697" w14:textId="77777777" w:rsidR="00DF2747" w:rsidRPr="00DF2747" w:rsidRDefault="00DF2747" w:rsidP="00DF2747">
      <w:pPr>
        <w:pStyle w:val="Bibliography"/>
        <w:rPr>
          <w:rFonts w:ascii="Calibri" w:cs="Calibri"/>
        </w:rPr>
      </w:pPr>
      <w:r w:rsidRPr="00DF2747">
        <w:rPr>
          <w:rFonts w:ascii="Calibri" w:cs="Calibri"/>
        </w:rPr>
        <w:t>(7)</w:t>
      </w:r>
      <w:r w:rsidRPr="00DF2747">
        <w:rPr>
          <w:rFonts w:ascii="Calibri" w:cs="Calibri"/>
        </w:rPr>
        <w:tab/>
        <w:t xml:space="preserve">Martin, V.; Forman, A.; Lubroth, J. </w:t>
      </w:r>
      <w:r w:rsidRPr="00DF2747">
        <w:rPr>
          <w:rFonts w:ascii="Calibri" w:cs="Calibri"/>
          <w:i/>
        </w:rPr>
        <w:t>Preparing for Highly Pathogenic Avian Influenza</w:t>
      </w:r>
      <w:r w:rsidRPr="00DF2747">
        <w:rPr>
          <w:rFonts w:ascii="Calibri" w:cs="Calibri"/>
        </w:rPr>
        <w:t>, rev. ed.; FAO animal production and health manual; Food and Agriculture Organization of the United Nations: Rome, 2009.</w:t>
      </w:r>
    </w:p>
    <w:p w14:paraId="1052D853" w14:textId="77777777" w:rsidR="00DF2747" w:rsidRPr="00DF2747" w:rsidRDefault="00DF2747" w:rsidP="00DF2747">
      <w:pPr>
        <w:pStyle w:val="Bibliography"/>
        <w:rPr>
          <w:rFonts w:ascii="Calibri" w:cs="Calibri"/>
        </w:rPr>
      </w:pPr>
      <w:r w:rsidRPr="00DF2747">
        <w:rPr>
          <w:rFonts w:ascii="Calibri" w:cs="Calibri"/>
        </w:rPr>
        <w:t>(8)</w:t>
      </w:r>
      <w:r w:rsidRPr="00DF2747">
        <w:rPr>
          <w:rFonts w:ascii="Calibri" w:cs="Calibri"/>
        </w:rPr>
        <w:tab/>
        <w:t xml:space="preserve">Keller, R. P.; Geist, J.; Jeschke, J. M.; Kühn, I. Invasive Species in Europe: Ecology, Status, and Policy. </w:t>
      </w:r>
      <w:r w:rsidRPr="00DF2747">
        <w:rPr>
          <w:rFonts w:ascii="Calibri" w:cs="Calibri"/>
          <w:i/>
        </w:rPr>
        <w:t>Environ Sci Eur</w:t>
      </w:r>
      <w:r w:rsidRPr="00DF2747">
        <w:rPr>
          <w:rFonts w:ascii="Calibri" w:cs="Calibri"/>
        </w:rPr>
        <w:t xml:space="preserve"> </w:t>
      </w:r>
      <w:r w:rsidRPr="00DF2747">
        <w:rPr>
          <w:rFonts w:ascii="Calibri" w:cs="Calibri"/>
          <w:b/>
        </w:rPr>
        <w:t>2011</w:t>
      </w:r>
      <w:r w:rsidRPr="00DF2747">
        <w:rPr>
          <w:rFonts w:ascii="Calibri" w:cs="Calibri"/>
        </w:rPr>
        <w:t xml:space="preserve">, </w:t>
      </w:r>
      <w:r w:rsidRPr="00DF2747">
        <w:rPr>
          <w:rFonts w:ascii="Calibri" w:cs="Calibri"/>
          <w:i/>
        </w:rPr>
        <w:t>23</w:t>
      </w:r>
      <w:r w:rsidRPr="00DF2747">
        <w:rPr>
          <w:rFonts w:ascii="Calibri" w:cs="Calibri"/>
        </w:rPr>
        <w:t xml:space="preserve"> (1), 23. https://doi.org/10.1186/2190-4715-23-23.</w:t>
      </w:r>
    </w:p>
    <w:p w14:paraId="554196FB" w14:textId="77777777" w:rsidR="00DF2747" w:rsidRPr="00DF2747" w:rsidRDefault="00DF2747" w:rsidP="00DF2747">
      <w:pPr>
        <w:pStyle w:val="Bibliography"/>
        <w:rPr>
          <w:rFonts w:ascii="Calibri" w:cs="Calibri"/>
        </w:rPr>
      </w:pPr>
      <w:r w:rsidRPr="00DF2747">
        <w:rPr>
          <w:rFonts w:ascii="Calibri" w:cs="Calibri"/>
        </w:rPr>
        <w:t>(9)</w:t>
      </w:r>
      <w:r w:rsidRPr="00DF2747">
        <w:rPr>
          <w:rFonts w:ascii="Calibri" w:cs="Calibri"/>
        </w:rPr>
        <w:tab/>
        <w:t xml:space="preserve">Cardador, L.; Tella, J. L.; Anadón, J. D.; Abellán, P.; Carrete, M. The European Trade Ban on Wild Birds Reduced Invasion Risks. </w:t>
      </w:r>
      <w:r w:rsidRPr="00DF2747">
        <w:rPr>
          <w:rFonts w:ascii="Calibri" w:cs="Calibri"/>
          <w:i/>
        </w:rPr>
        <w:t>Conservation Letters</w:t>
      </w:r>
      <w:r w:rsidRPr="00DF2747">
        <w:rPr>
          <w:rFonts w:ascii="Calibri" w:cs="Calibri"/>
        </w:rPr>
        <w:t xml:space="preserve"> </w:t>
      </w:r>
      <w:r w:rsidRPr="00DF2747">
        <w:rPr>
          <w:rFonts w:ascii="Calibri" w:cs="Calibri"/>
          <w:b/>
        </w:rPr>
        <w:t>2019</w:t>
      </w:r>
      <w:r w:rsidRPr="00DF2747">
        <w:rPr>
          <w:rFonts w:ascii="Calibri" w:cs="Calibri"/>
        </w:rPr>
        <w:t xml:space="preserve">, </w:t>
      </w:r>
      <w:r w:rsidRPr="00DF2747">
        <w:rPr>
          <w:rFonts w:ascii="Calibri" w:cs="Calibri"/>
          <w:i/>
        </w:rPr>
        <w:t>12</w:t>
      </w:r>
      <w:r w:rsidRPr="00DF2747">
        <w:rPr>
          <w:rFonts w:ascii="Calibri" w:cs="Calibri"/>
        </w:rPr>
        <w:t xml:space="preserve"> (3), e12631. https://doi.org/10.1111/conl.12631.</w:t>
      </w:r>
    </w:p>
    <w:p w14:paraId="155F1B62" w14:textId="254C8165" w:rsidR="00A5402B" w:rsidRPr="00A5402B" w:rsidRDefault="00A5402B" w:rsidP="0024175D">
      <w:pPr>
        <w:jc w:val="both"/>
      </w:pPr>
      <w:r>
        <w:fldChar w:fldCharType="end"/>
      </w:r>
    </w:p>
    <w:sectPr w:rsidR="00A5402B" w:rsidRPr="00A5402B">
      <w:footerReference w:type="even"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1E4D" w14:textId="77777777" w:rsidR="00150E13" w:rsidRDefault="00150E13" w:rsidP="000C14AF">
      <w:r>
        <w:separator/>
      </w:r>
    </w:p>
  </w:endnote>
  <w:endnote w:type="continuationSeparator" w:id="0">
    <w:p w14:paraId="5F44D855" w14:textId="77777777" w:rsidR="00150E13" w:rsidRDefault="00150E13" w:rsidP="000C14AF">
      <w:r>
        <w:continuationSeparator/>
      </w:r>
    </w:p>
  </w:endnote>
  <w:endnote w:type="continuationNotice" w:id="1">
    <w:p w14:paraId="094BAE5D" w14:textId="77777777" w:rsidR="00150E13" w:rsidRDefault="00150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9656" w14:textId="4709B0D9" w:rsidR="000C14AF" w:rsidRDefault="000C14AF" w:rsidP="00DB06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60FB2C" w14:textId="77777777" w:rsidR="000C14AF" w:rsidRDefault="000C14AF" w:rsidP="000C14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068956"/>
      <w:docPartObj>
        <w:docPartGallery w:val="Page Numbers (Bottom of Page)"/>
        <w:docPartUnique/>
      </w:docPartObj>
    </w:sdtPr>
    <w:sdtContent>
      <w:p w14:paraId="03549C85" w14:textId="25616AFF" w:rsidR="000C14AF" w:rsidRDefault="000C14AF" w:rsidP="00DB06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C6E539" w14:textId="77777777" w:rsidR="000C14AF" w:rsidRDefault="000C14AF" w:rsidP="000C14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6599" w14:textId="77777777" w:rsidR="00150E13" w:rsidRDefault="00150E13" w:rsidP="000C14AF">
      <w:r>
        <w:separator/>
      </w:r>
    </w:p>
  </w:footnote>
  <w:footnote w:type="continuationSeparator" w:id="0">
    <w:p w14:paraId="12ADA027" w14:textId="77777777" w:rsidR="00150E13" w:rsidRDefault="00150E13" w:rsidP="000C14AF">
      <w:r>
        <w:continuationSeparator/>
      </w:r>
    </w:p>
  </w:footnote>
  <w:footnote w:type="continuationNotice" w:id="1">
    <w:p w14:paraId="6AFC6A5A" w14:textId="77777777" w:rsidR="00150E13" w:rsidRDefault="00150E13"/>
  </w:footnote>
</w:footnotes>
</file>

<file path=word/intelligence2.xml><?xml version="1.0" encoding="utf-8"?>
<int2:intelligence xmlns:int2="http://schemas.microsoft.com/office/intelligence/2020/intelligence" xmlns:oel="http://schemas.microsoft.com/office/2019/extlst">
  <int2:observations>
    <int2:textHash int2:hashCode="nBpPYOb55Co+8r" int2:id="CO09cbS3">
      <int2:state int2:value="Rejected" int2:type="AugLoop_Text_Critique"/>
    </int2:textHash>
    <int2:textHash int2:hashCode="8otumnZCGa0+EO" int2:id="Eo8ZIsvc">
      <int2:state int2:value="Rejected" int2:type="AugLoop_Text_Critique"/>
    </int2:textHash>
    <int2:textHash int2:hashCode="kI+uBvcLRvL9Qa" int2:id="EtTsgMEx">
      <int2:state int2:value="Rejected" int2:type="AugLoop_Text_Critique"/>
    </int2:textHash>
    <int2:textHash int2:hashCode="7b9IyD+sHgsgdW" int2:id="K1wkRbdK">
      <int2:state int2:value="Rejected" int2:type="AugLoop_Text_Critique"/>
    </int2:textHash>
    <int2:textHash int2:hashCode="4YlsOMyGfXhQU9" int2:id="KOdApHz6">
      <int2:state int2:value="Rejected" int2:type="AugLoop_Text_Critique"/>
    </int2:textHash>
    <int2:textHash int2:hashCode="h6S7OKpgG+1YB6" int2:id="LTd1KdA4">
      <int2:state int2:value="Rejected" int2:type="AugLoop_Text_Critique"/>
    </int2:textHash>
    <int2:textHash int2:hashCode="zp/Rtb8/gInM66" int2:id="UcQ8u0L9">
      <int2:state int2:value="Rejected" int2:type="AugLoop_Text_Critique"/>
    </int2:textHash>
    <int2:textHash int2:hashCode="MUSpR8hU7ujh0R" int2:id="dIEhKIA0">
      <int2:state int2:value="Rejected" int2:type="AugLoop_Text_Critique"/>
    </int2:textHash>
    <int2:textHash int2:hashCode="RHLdNxE985K7OF" int2:id="h48Sssx3">
      <int2:state int2:value="Rejected" int2:type="AugLoop_Text_Critique"/>
    </int2:textHash>
    <int2:textHash int2:hashCode="MmnEslZwMGi+hf" int2:id="idxZrIAp">
      <int2:state int2:value="Rejected" int2:type="AugLoop_Text_Critique"/>
    </int2:textHash>
    <int2:textHash int2:hashCode="k2376iRG5UoQ6u" int2:id="kRonsB61">
      <int2:state int2:value="Rejected" int2:type="AugLoop_Text_Critique"/>
    </int2:textHash>
    <int2:textHash int2:hashCode="E2Lxn4KZy9TbSF" int2:id="me7a8HO3">
      <int2:state int2:value="Rejected" int2:type="AugLoop_Text_Critique"/>
    </int2:textHash>
    <int2:textHash int2:hashCode="HQTMX6qsKhIWwv" int2:id="nrgOkueL">
      <int2:state int2:value="Rejected" int2:type="AugLoop_Text_Critique"/>
    </int2:textHash>
    <int2:textHash int2:hashCode="Dk0YSxRxKgZP4N" int2:id="pIaRiakV">
      <int2:state int2:value="Rejected" int2:type="AugLoop_Text_Critique"/>
    </int2:textHash>
    <int2:textHash int2:hashCode="e7B9Yw9XJD/ZXF" int2:id="rSTkcvZs">
      <int2:state int2:value="Rejected" int2:type="AugLoop_Text_Critique"/>
    </int2:textHash>
    <int2:textHash int2:hashCode="FeH8DIiKsPtHqN" int2:id="s00GYVun">
      <int2:state int2:value="Rejected" int2:type="AugLoop_Text_Critique"/>
    </int2:textHash>
    <int2:textHash int2:hashCode="qLxhk/6oGhNNet" int2:id="uDiiH3tj">
      <int2:state int2:value="Rejected" int2:type="AugLoop_Text_Critique"/>
    </int2:textHash>
    <int2:textHash int2:hashCode="+dI8/YhsWZzeaA" int2:id="vHO6HFn2">
      <int2:state int2:value="Rejected" int2:type="AugLoop_Text_Critique"/>
    </int2:textHash>
    <int2:textHash int2:hashCode="POpDtSwzbP+iC9" int2:id="wqemdPED">
      <int2:state int2:value="Rejected" int2:type="AugLoop_Text_Critique"/>
    </int2:textHash>
    <int2:textHash int2:hashCode="L3ROvYwTZ/o9Cc" int2:id="zA0qCRum">
      <int2:state int2:value="Rejected" int2:type="AugLoop_Text_Critique"/>
    </int2:textHash>
    <int2:bookmark int2:bookmarkName="_Int_O4xYA1vv" int2:invalidationBookmarkName="" int2:hashCode="BwYCWyu87B7Y1k" int2:id="DWTLXCb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9A"/>
    <w:multiLevelType w:val="hybridMultilevel"/>
    <w:tmpl w:val="163EBF30"/>
    <w:lvl w:ilvl="0" w:tplc="08090017">
      <w:start w:val="1"/>
      <w:numFmt w:val="lowerLetter"/>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 w15:restartNumberingAfterBreak="0">
    <w:nsid w:val="16C535D6"/>
    <w:multiLevelType w:val="hybridMultilevel"/>
    <w:tmpl w:val="1902AE12"/>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30BB9"/>
    <w:multiLevelType w:val="hybridMultilevel"/>
    <w:tmpl w:val="8402E26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3504C"/>
    <w:multiLevelType w:val="hybridMultilevel"/>
    <w:tmpl w:val="56E05650"/>
    <w:lvl w:ilvl="0" w:tplc="0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413865">
    <w:abstractNumId w:val="2"/>
  </w:num>
  <w:num w:numId="2" w16cid:durableId="1887449467">
    <w:abstractNumId w:val="3"/>
  </w:num>
  <w:num w:numId="3" w16cid:durableId="686566856">
    <w:abstractNumId w:val="1"/>
  </w:num>
  <w:num w:numId="4" w16cid:durableId="17861458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cim Rocklöv">
    <w15:presenceInfo w15:providerId="AD" w15:userId="S::joro0003@ad.umu.se::a2bb9241-fa4d-4a4d-affa-314f6e129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87"/>
    <w:rsid w:val="00006CA4"/>
    <w:rsid w:val="00017689"/>
    <w:rsid w:val="00022401"/>
    <w:rsid w:val="00046CC9"/>
    <w:rsid w:val="00046FAD"/>
    <w:rsid w:val="0005012D"/>
    <w:rsid w:val="00052D55"/>
    <w:rsid w:val="000619E7"/>
    <w:rsid w:val="00071AF4"/>
    <w:rsid w:val="0008105E"/>
    <w:rsid w:val="000848DC"/>
    <w:rsid w:val="00091956"/>
    <w:rsid w:val="000919A8"/>
    <w:rsid w:val="000A4A20"/>
    <w:rsid w:val="000A7A10"/>
    <w:rsid w:val="000B45C2"/>
    <w:rsid w:val="000C14AF"/>
    <w:rsid w:val="000C4FAC"/>
    <w:rsid w:val="000F42C7"/>
    <w:rsid w:val="0010711A"/>
    <w:rsid w:val="00107505"/>
    <w:rsid w:val="00121B53"/>
    <w:rsid w:val="00123857"/>
    <w:rsid w:val="0012445C"/>
    <w:rsid w:val="001332AF"/>
    <w:rsid w:val="0013485D"/>
    <w:rsid w:val="0013794A"/>
    <w:rsid w:val="00140A54"/>
    <w:rsid w:val="001443F9"/>
    <w:rsid w:val="00150E13"/>
    <w:rsid w:val="0015218E"/>
    <w:rsid w:val="00155850"/>
    <w:rsid w:val="00156757"/>
    <w:rsid w:val="00162155"/>
    <w:rsid w:val="00163539"/>
    <w:rsid w:val="00177B8E"/>
    <w:rsid w:val="00186ABD"/>
    <w:rsid w:val="001879F2"/>
    <w:rsid w:val="001B7931"/>
    <w:rsid w:val="001D3874"/>
    <w:rsid w:val="001D7EA4"/>
    <w:rsid w:val="001F4AD4"/>
    <w:rsid w:val="00200CD4"/>
    <w:rsid w:val="00236274"/>
    <w:rsid w:val="0024175D"/>
    <w:rsid w:val="002540DB"/>
    <w:rsid w:val="002821FB"/>
    <w:rsid w:val="002850C9"/>
    <w:rsid w:val="002A00EE"/>
    <w:rsid w:val="002A0BB8"/>
    <w:rsid w:val="002C51DE"/>
    <w:rsid w:val="002D5990"/>
    <w:rsid w:val="002E1956"/>
    <w:rsid w:val="002E2183"/>
    <w:rsid w:val="002E2C9D"/>
    <w:rsid w:val="002E2DC3"/>
    <w:rsid w:val="002E43B9"/>
    <w:rsid w:val="002E6135"/>
    <w:rsid w:val="002F3033"/>
    <w:rsid w:val="00300259"/>
    <w:rsid w:val="0030242A"/>
    <w:rsid w:val="00306940"/>
    <w:rsid w:val="0031703E"/>
    <w:rsid w:val="00323360"/>
    <w:rsid w:val="003274B4"/>
    <w:rsid w:val="003301F6"/>
    <w:rsid w:val="00332C7D"/>
    <w:rsid w:val="00333C79"/>
    <w:rsid w:val="00341696"/>
    <w:rsid w:val="0034220F"/>
    <w:rsid w:val="003515C5"/>
    <w:rsid w:val="00364638"/>
    <w:rsid w:val="00365596"/>
    <w:rsid w:val="00367074"/>
    <w:rsid w:val="00376802"/>
    <w:rsid w:val="00377EC8"/>
    <w:rsid w:val="003801F4"/>
    <w:rsid w:val="00381C28"/>
    <w:rsid w:val="00391C26"/>
    <w:rsid w:val="00397536"/>
    <w:rsid w:val="003B2D45"/>
    <w:rsid w:val="003D7E4E"/>
    <w:rsid w:val="003F3053"/>
    <w:rsid w:val="003F36BD"/>
    <w:rsid w:val="003F49A9"/>
    <w:rsid w:val="003F65FD"/>
    <w:rsid w:val="0040134B"/>
    <w:rsid w:val="00402E05"/>
    <w:rsid w:val="00411B42"/>
    <w:rsid w:val="0041517C"/>
    <w:rsid w:val="00425DF4"/>
    <w:rsid w:val="0043060C"/>
    <w:rsid w:val="0043392C"/>
    <w:rsid w:val="00435A38"/>
    <w:rsid w:val="004445AA"/>
    <w:rsid w:val="00450695"/>
    <w:rsid w:val="00460201"/>
    <w:rsid w:val="00472D1D"/>
    <w:rsid w:val="00487E68"/>
    <w:rsid w:val="004915E0"/>
    <w:rsid w:val="004A0D6C"/>
    <w:rsid w:val="004A49EF"/>
    <w:rsid w:val="004A7865"/>
    <w:rsid w:val="004B49D8"/>
    <w:rsid w:val="004B4F45"/>
    <w:rsid w:val="004B6E41"/>
    <w:rsid w:val="004B7110"/>
    <w:rsid w:val="004B7489"/>
    <w:rsid w:val="004C16B7"/>
    <w:rsid w:val="004C3F88"/>
    <w:rsid w:val="004C4851"/>
    <w:rsid w:val="004E44C4"/>
    <w:rsid w:val="004F1B06"/>
    <w:rsid w:val="004F4A1F"/>
    <w:rsid w:val="00504351"/>
    <w:rsid w:val="005057A0"/>
    <w:rsid w:val="00515F7F"/>
    <w:rsid w:val="0051673A"/>
    <w:rsid w:val="0051778B"/>
    <w:rsid w:val="00525FEA"/>
    <w:rsid w:val="005301AE"/>
    <w:rsid w:val="00541D49"/>
    <w:rsid w:val="0054203A"/>
    <w:rsid w:val="00581A19"/>
    <w:rsid w:val="005B4C4A"/>
    <w:rsid w:val="005E16D3"/>
    <w:rsid w:val="005E50C0"/>
    <w:rsid w:val="005F0F07"/>
    <w:rsid w:val="00603D91"/>
    <w:rsid w:val="00603ED1"/>
    <w:rsid w:val="006205C2"/>
    <w:rsid w:val="00631E23"/>
    <w:rsid w:val="006404E2"/>
    <w:rsid w:val="00643F19"/>
    <w:rsid w:val="00653B07"/>
    <w:rsid w:val="00655A0F"/>
    <w:rsid w:val="006658B0"/>
    <w:rsid w:val="00670C29"/>
    <w:rsid w:val="00673A42"/>
    <w:rsid w:val="006823FB"/>
    <w:rsid w:val="00686E87"/>
    <w:rsid w:val="00691518"/>
    <w:rsid w:val="006923A7"/>
    <w:rsid w:val="006A4201"/>
    <w:rsid w:val="006A75A7"/>
    <w:rsid w:val="006B2B75"/>
    <w:rsid w:val="006B338B"/>
    <w:rsid w:val="006C3968"/>
    <w:rsid w:val="006C63E2"/>
    <w:rsid w:val="006D0492"/>
    <w:rsid w:val="006D59A8"/>
    <w:rsid w:val="006E5BB4"/>
    <w:rsid w:val="006F058A"/>
    <w:rsid w:val="006F3865"/>
    <w:rsid w:val="007023C0"/>
    <w:rsid w:val="00710E6F"/>
    <w:rsid w:val="00712954"/>
    <w:rsid w:val="00717828"/>
    <w:rsid w:val="00723268"/>
    <w:rsid w:val="007566DC"/>
    <w:rsid w:val="00761C40"/>
    <w:rsid w:val="0076770E"/>
    <w:rsid w:val="00770F98"/>
    <w:rsid w:val="00777ECB"/>
    <w:rsid w:val="00786FA2"/>
    <w:rsid w:val="00795F30"/>
    <w:rsid w:val="007B5166"/>
    <w:rsid w:val="007B745E"/>
    <w:rsid w:val="007C2B0C"/>
    <w:rsid w:val="007E352E"/>
    <w:rsid w:val="007F46D4"/>
    <w:rsid w:val="008065AF"/>
    <w:rsid w:val="00830B5B"/>
    <w:rsid w:val="00832A41"/>
    <w:rsid w:val="00836801"/>
    <w:rsid w:val="008462F8"/>
    <w:rsid w:val="00853B81"/>
    <w:rsid w:val="00855DF0"/>
    <w:rsid w:val="008605C5"/>
    <w:rsid w:val="00870CA5"/>
    <w:rsid w:val="0089107C"/>
    <w:rsid w:val="00893059"/>
    <w:rsid w:val="008A262E"/>
    <w:rsid w:val="008A36B7"/>
    <w:rsid w:val="008C021A"/>
    <w:rsid w:val="008E27CD"/>
    <w:rsid w:val="008E2C50"/>
    <w:rsid w:val="008F1DE9"/>
    <w:rsid w:val="00931295"/>
    <w:rsid w:val="00937DDC"/>
    <w:rsid w:val="009738FD"/>
    <w:rsid w:val="009838E2"/>
    <w:rsid w:val="00984D27"/>
    <w:rsid w:val="009911C9"/>
    <w:rsid w:val="009A56F5"/>
    <w:rsid w:val="009C1AFD"/>
    <w:rsid w:val="009D2AEC"/>
    <w:rsid w:val="009D4780"/>
    <w:rsid w:val="009D6552"/>
    <w:rsid w:val="009E2E5A"/>
    <w:rsid w:val="009E7EEF"/>
    <w:rsid w:val="009F056C"/>
    <w:rsid w:val="009F208E"/>
    <w:rsid w:val="00A06258"/>
    <w:rsid w:val="00A10543"/>
    <w:rsid w:val="00A10674"/>
    <w:rsid w:val="00A214C1"/>
    <w:rsid w:val="00A24F95"/>
    <w:rsid w:val="00A36922"/>
    <w:rsid w:val="00A40B9C"/>
    <w:rsid w:val="00A5402B"/>
    <w:rsid w:val="00A66E43"/>
    <w:rsid w:val="00A93C4B"/>
    <w:rsid w:val="00AA0CE4"/>
    <w:rsid w:val="00AA1A4F"/>
    <w:rsid w:val="00AA6D44"/>
    <w:rsid w:val="00AB5BDB"/>
    <w:rsid w:val="00AC0920"/>
    <w:rsid w:val="00AC0B18"/>
    <w:rsid w:val="00AC16BD"/>
    <w:rsid w:val="00AC19A6"/>
    <w:rsid w:val="00AE0F3F"/>
    <w:rsid w:val="00AF4B01"/>
    <w:rsid w:val="00AF6E78"/>
    <w:rsid w:val="00B0243D"/>
    <w:rsid w:val="00B04EE5"/>
    <w:rsid w:val="00B2297E"/>
    <w:rsid w:val="00B26113"/>
    <w:rsid w:val="00B43401"/>
    <w:rsid w:val="00B57430"/>
    <w:rsid w:val="00B6151B"/>
    <w:rsid w:val="00B64CC2"/>
    <w:rsid w:val="00B70ABC"/>
    <w:rsid w:val="00B83879"/>
    <w:rsid w:val="00B85F69"/>
    <w:rsid w:val="00B9174B"/>
    <w:rsid w:val="00BA78F0"/>
    <w:rsid w:val="00BB0CB7"/>
    <w:rsid w:val="00BB2F31"/>
    <w:rsid w:val="00BB46D3"/>
    <w:rsid w:val="00C028C4"/>
    <w:rsid w:val="00C04EAD"/>
    <w:rsid w:val="00C125C5"/>
    <w:rsid w:val="00C17EC4"/>
    <w:rsid w:val="00C238A8"/>
    <w:rsid w:val="00C33D7B"/>
    <w:rsid w:val="00C369DA"/>
    <w:rsid w:val="00C40AD1"/>
    <w:rsid w:val="00C46826"/>
    <w:rsid w:val="00C53AD4"/>
    <w:rsid w:val="00C54015"/>
    <w:rsid w:val="00C54518"/>
    <w:rsid w:val="00C62D5E"/>
    <w:rsid w:val="00C67AC9"/>
    <w:rsid w:val="00C7189F"/>
    <w:rsid w:val="00C75B49"/>
    <w:rsid w:val="00C926FE"/>
    <w:rsid w:val="00CB1E02"/>
    <w:rsid w:val="00CB5F55"/>
    <w:rsid w:val="00CC2393"/>
    <w:rsid w:val="00CD1CF3"/>
    <w:rsid w:val="00CE4DD6"/>
    <w:rsid w:val="00CF41E0"/>
    <w:rsid w:val="00D034C8"/>
    <w:rsid w:val="00D22BF6"/>
    <w:rsid w:val="00D30D37"/>
    <w:rsid w:val="00D341D8"/>
    <w:rsid w:val="00D359EB"/>
    <w:rsid w:val="00D37ADF"/>
    <w:rsid w:val="00D701CF"/>
    <w:rsid w:val="00D74B64"/>
    <w:rsid w:val="00D77D69"/>
    <w:rsid w:val="00D80125"/>
    <w:rsid w:val="00D84931"/>
    <w:rsid w:val="00D93489"/>
    <w:rsid w:val="00D95B2A"/>
    <w:rsid w:val="00DB06D6"/>
    <w:rsid w:val="00DB41CE"/>
    <w:rsid w:val="00DD09B4"/>
    <w:rsid w:val="00DD5DC3"/>
    <w:rsid w:val="00DD696C"/>
    <w:rsid w:val="00DE111C"/>
    <w:rsid w:val="00DE443F"/>
    <w:rsid w:val="00DE6D93"/>
    <w:rsid w:val="00DE7918"/>
    <w:rsid w:val="00DF2747"/>
    <w:rsid w:val="00E00357"/>
    <w:rsid w:val="00E23E13"/>
    <w:rsid w:val="00E27B49"/>
    <w:rsid w:val="00E34486"/>
    <w:rsid w:val="00E3780F"/>
    <w:rsid w:val="00E46CC2"/>
    <w:rsid w:val="00E62B9A"/>
    <w:rsid w:val="00E65542"/>
    <w:rsid w:val="00E669EA"/>
    <w:rsid w:val="00E76E33"/>
    <w:rsid w:val="00E979E5"/>
    <w:rsid w:val="00EA1494"/>
    <w:rsid w:val="00EA7144"/>
    <w:rsid w:val="00EB0BA3"/>
    <w:rsid w:val="00EB4745"/>
    <w:rsid w:val="00EC34FE"/>
    <w:rsid w:val="00EC6F95"/>
    <w:rsid w:val="00EE0164"/>
    <w:rsid w:val="00EE3A5E"/>
    <w:rsid w:val="00EF0E5F"/>
    <w:rsid w:val="00EF1BC1"/>
    <w:rsid w:val="00F01904"/>
    <w:rsid w:val="00F062A5"/>
    <w:rsid w:val="00F0788E"/>
    <w:rsid w:val="00F1639C"/>
    <w:rsid w:val="00F41456"/>
    <w:rsid w:val="00F56F1A"/>
    <w:rsid w:val="00F7344F"/>
    <w:rsid w:val="00F7617F"/>
    <w:rsid w:val="00F8180A"/>
    <w:rsid w:val="00F9357E"/>
    <w:rsid w:val="00FA2F25"/>
    <w:rsid w:val="00FC6647"/>
    <w:rsid w:val="00FD15C3"/>
    <w:rsid w:val="00FE3E53"/>
    <w:rsid w:val="00FE4C90"/>
    <w:rsid w:val="00FE5A58"/>
    <w:rsid w:val="0CD7A016"/>
    <w:rsid w:val="1B4C7909"/>
    <w:rsid w:val="231235D3"/>
    <w:rsid w:val="2C584D6C"/>
    <w:rsid w:val="44248045"/>
    <w:rsid w:val="48B669A8"/>
    <w:rsid w:val="4BACC7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54DC"/>
  <w15:chartTrackingRefBased/>
  <w15:docId w15:val="{73DD8EA3-B82A-4141-A75E-DB2285A6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A8"/>
  </w:style>
  <w:style w:type="paragraph" w:styleId="Heading1">
    <w:name w:val="heading 1"/>
    <w:basedOn w:val="Normal"/>
    <w:next w:val="Normal"/>
    <w:link w:val="Heading1Char"/>
    <w:uiPriority w:val="9"/>
    <w:qFormat/>
    <w:rsid w:val="00893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1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GKeywords">
    <w:name w:val="BG_Keywords"/>
    <w:basedOn w:val="Normal"/>
    <w:rsid w:val="00853B81"/>
    <w:pPr>
      <w:spacing w:after="200" w:line="480" w:lineRule="auto"/>
      <w:jc w:val="both"/>
    </w:pPr>
    <w:rPr>
      <w:rFonts w:ascii="Times" w:eastAsia="Times New Roman" w:hAnsi="Times" w:cs="Times New Roman"/>
      <w:szCs w:val="20"/>
    </w:rPr>
  </w:style>
  <w:style w:type="paragraph" w:styleId="Caption">
    <w:name w:val="caption"/>
    <w:basedOn w:val="Normal"/>
    <w:next w:val="Normal"/>
    <w:uiPriority w:val="35"/>
    <w:unhideWhenUsed/>
    <w:qFormat/>
    <w:rsid w:val="00504351"/>
    <w:pPr>
      <w:spacing w:after="200"/>
    </w:pPr>
    <w:rPr>
      <w:i/>
      <w:iCs/>
      <w:color w:val="44546A" w:themeColor="text2"/>
      <w:sz w:val="18"/>
      <w:szCs w:val="18"/>
    </w:rPr>
  </w:style>
  <w:style w:type="paragraph" w:styleId="ListParagraph">
    <w:name w:val="List Paragraph"/>
    <w:basedOn w:val="Normal"/>
    <w:uiPriority w:val="34"/>
    <w:qFormat/>
    <w:rsid w:val="00504351"/>
    <w:pPr>
      <w:ind w:left="720"/>
      <w:contextualSpacing/>
    </w:pPr>
  </w:style>
  <w:style w:type="character" w:styleId="CommentReference">
    <w:name w:val="annotation reference"/>
    <w:basedOn w:val="DefaultParagraphFont"/>
    <w:uiPriority w:val="99"/>
    <w:semiHidden/>
    <w:unhideWhenUsed/>
    <w:rsid w:val="00091956"/>
    <w:rPr>
      <w:sz w:val="16"/>
      <w:szCs w:val="16"/>
    </w:rPr>
  </w:style>
  <w:style w:type="character" w:styleId="IntenseEmphasis">
    <w:name w:val="Intense Emphasis"/>
    <w:basedOn w:val="DefaultParagraphFont"/>
    <w:uiPriority w:val="21"/>
    <w:qFormat/>
    <w:rsid w:val="007B5166"/>
    <w:rPr>
      <w:i/>
      <w:iCs/>
      <w:color w:val="4472C4" w:themeColor="accent1"/>
    </w:rPr>
  </w:style>
  <w:style w:type="paragraph" w:styleId="CommentText">
    <w:name w:val="annotation text"/>
    <w:basedOn w:val="Normal"/>
    <w:link w:val="CommentTextChar"/>
    <w:uiPriority w:val="99"/>
    <w:semiHidden/>
    <w:unhideWhenUsed/>
    <w:rsid w:val="00306940"/>
    <w:rPr>
      <w:sz w:val="20"/>
      <w:szCs w:val="20"/>
    </w:rPr>
  </w:style>
  <w:style w:type="character" w:customStyle="1" w:styleId="CommentTextChar">
    <w:name w:val="Comment Text Char"/>
    <w:basedOn w:val="DefaultParagraphFont"/>
    <w:link w:val="CommentText"/>
    <w:uiPriority w:val="99"/>
    <w:semiHidden/>
    <w:rsid w:val="00306940"/>
    <w:rPr>
      <w:sz w:val="20"/>
      <w:szCs w:val="20"/>
      <w:lang w:val="en-US"/>
    </w:rPr>
  </w:style>
  <w:style w:type="paragraph" w:styleId="Bibliography">
    <w:name w:val="Bibliography"/>
    <w:basedOn w:val="Normal"/>
    <w:next w:val="Normal"/>
    <w:uiPriority w:val="37"/>
    <w:unhideWhenUsed/>
    <w:rsid w:val="00A5402B"/>
    <w:pPr>
      <w:tabs>
        <w:tab w:val="left" w:pos="380"/>
      </w:tabs>
      <w:ind w:left="384" w:hanging="384"/>
    </w:pPr>
  </w:style>
  <w:style w:type="paragraph" w:customStyle="1" w:styleId="paragraph">
    <w:name w:val="paragraph"/>
    <w:basedOn w:val="Normal"/>
    <w:rsid w:val="00DF274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F2747"/>
  </w:style>
  <w:style w:type="character" w:customStyle="1" w:styleId="eop">
    <w:name w:val="eop"/>
    <w:basedOn w:val="DefaultParagraphFont"/>
    <w:rsid w:val="00DF2747"/>
  </w:style>
  <w:style w:type="character" w:customStyle="1" w:styleId="Heading1Char">
    <w:name w:val="Heading 1 Char"/>
    <w:basedOn w:val="DefaultParagraphFont"/>
    <w:link w:val="Heading1"/>
    <w:uiPriority w:val="9"/>
    <w:rsid w:val="00893059"/>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C14AF"/>
    <w:pPr>
      <w:tabs>
        <w:tab w:val="center" w:pos="4513"/>
        <w:tab w:val="right" w:pos="9026"/>
      </w:tabs>
    </w:pPr>
  </w:style>
  <w:style w:type="character" w:customStyle="1" w:styleId="FooterChar">
    <w:name w:val="Footer Char"/>
    <w:basedOn w:val="DefaultParagraphFont"/>
    <w:link w:val="Footer"/>
    <w:uiPriority w:val="99"/>
    <w:rsid w:val="000C14AF"/>
  </w:style>
  <w:style w:type="character" w:styleId="PageNumber">
    <w:name w:val="page number"/>
    <w:basedOn w:val="DefaultParagraphFont"/>
    <w:uiPriority w:val="99"/>
    <w:semiHidden/>
    <w:unhideWhenUsed/>
    <w:rsid w:val="000C14AF"/>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semiHidden/>
    <w:unhideWhenUsed/>
    <w:rsid w:val="00472D1D"/>
    <w:pPr>
      <w:tabs>
        <w:tab w:val="center" w:pos="4513"/>
        <w:tab w:val="right" w:pos="9026"/>
      </w:tabs>
    </w:pPr>
  </w:style>
  <w:style w:type="character" w:customStyle="1" w:styleId="HeaderChar">
    <w:name w:val="Header Char"/>
    <w:basedOn w:val="DefaultParagraphFont"/>
    <w:link w:val="Header"/>
    <w:uiPriority w:val="99"/>
    <w:semiHidden/>
    <w:rsid w:val="00472D1D"/>
  </w:style>
  <w:style w:type="character" w:customStyle="1" w:styleId="Heading2Char">
    <w:name w:val="Heading 2 Char"/>
    <w:basedOn w:val="DefaultParagraphFont"/>
    <w:link w:val="Heading2"/>
    <w:uiPriority w:val="9"/>
    <w:rsid w:val="002E21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249">
      <w:bodyDiv w:val="1"/>
      <w:marLeft w:val="0"/>
      <w:marRight w:val="0"/>
      <w:marTop w:val="0"/>
      <w:marBottom w:val="0"/>
      <w:divBdr>
        <w:top w:val="none" w:sz="0" w:space="0" w:color="auto"/>
        <w:left w:val="none" w:sz="0" w:space="0" w:color="auto"/>
        <w:bottom w:val="none" w:sz="0" w:space="0" w:color="auto"/>
        <w:right w:val="none" w:sz="0" w:space="0" w:color="auto"/>
      </w:divBdr>
    </w:div>
    <w:div w:id="69348833">
      <w:bodyDiv w:val="1"/>
      <w:marLeft w:val="0"/>
      <w:marRight w:val="0"/>
      <w:marTop w:val="0"/>
      <w:marBottom w:val="0"/>
      <w:divBdr>
        <w:top w:val="none" w:sz="0" w:space="0" w:color="auto"/>
        <w:left w:val="none" w:sz="0" w:space="0" w:color="auto"/>
        <w:bottom w:val="none" w:sz="0" w:space="0" w:color="auto"/>
        <w:right w:val="none" w:sz="0" w:space="0" w:color="auto"/>
      </w:divBdr>
    </w:div>
    <w:div w:id="324360493">
      <w:bodyDiv w:val="1"/>
      <w:marLeft w:val="0"/>
      <w:marRight w:val="0"/>
      <w:marTop w:val="0"/>
      <w:marBottom w:val="0"/>
      <w:divBdr>
        <w:top w:val="none" w:sz="0" w:space="0" w:color="auto"/>
        <w:left w:val="none" w:sz="0" w:space="0" w:color="auto"/>
        <w:bottom w:val="none" w:sz="0" w:space="0" w:color="auto"/>
        <w:right w:val="none" w:sz="0" w:space="0" w:color="auto"/>
      </w:divBdr>
    </w:div>
    <w:div w:id="335498799">
      <w:bodyDiv w:val="1"/>
      <w:marLeft w:val="0"/>
      <w:marRight w:val="0"/>
      <w:marTop w:val="0"/>
      <w:marBottom w:val="0"/>
      <w:divBdr>
        <w:top w:val="none" w:sz="0" w:space="0" w:color="auto"/>
        <w:left w:val="none" w:sz="0" w:space="0" w:color="auto"/>
        <w:bottom w:val="none" w:sz="0" w:space="0" w:color="auto"/>
        <w:right w:val="none" w:sz="0" w:space="0" w:color="auto"/>
      </w:divBdr>
    </w:div>
    <w:div w:id="531694868">
      <w:bodyDiv w:val="1"/>
      <w:marLeft w:val="0"/>
      <w:marRight w:val="0"/>
      <w:marTop w:val="0"/>
      <w:marBottom w:val="0"/>
      <w:divBdr>
        <w:top w:val="none" w:sz="0" w:space="0" w:color="auto"/>
        <w:left w:val="none" w:sz="0" w:space="0" w:color="auto"/>
        <w:bottom w:val="none" w:sz="0" w:space="0" w:color="auto"/>
        <w:right w:val="none" w:sz="0" w:space="0" w:color="auto"/>
      </w:divBdr>
    </w:div>
    <w:div w:id="552234582">
      <w:bodyDiv w:val="1"/>
      <w:marLeft w:val="0"/>
      <w:marRight w:val="0"/>
      <w:marTop w:val="0"/>
      <w:marBottom w:val="0"/>
      <w:divBdr>
        <w:top w:val="none" w:sz="0" w:space="0" w:color="auto"/>
        <w:left w:val="none" w:sz="0" w:space="0" w:color="auto"/>
        <w:bottom w:val="none" w:sz="0" w:space="0" w:color="auto"/>
        <w:right w:val="none" w:sz="0" w:space="0" w:color="auto"/>
      </w:divBdr>
    </w:div>
    <w:div w:id="662314283">
      <w:bodyDiv w:val="1"/>
      <w:marLeft w:val="0"/>
      <w:marRight w:val="0"/>
      <w:marTop w:val="0"/>
      <w:marBottom w:val="0"/>
      <w:divBdr>
        <w:top w:val="none" w:sz="0" w:space="0" w:color="auto"/>
        <w:left w:val="none" w:sz="0" w:space="0" w:color="auto"/>
        <w:bottom w:val="none" w:sz="0" w:space="0" w:color="auto"/>
        <w:right w:val="none" w:sz="0" w:space="0" w:color="auto"/>
      </w:divBdr>
    </w:div>
    <w:div w:id="672490513">
      <w:bodyDiv w:val="1"/>
      <w:marLeft w:val="0"/>
      <w:marRight w:val="0"/>
      <w:marTop w:val="0"/>
      <w:marBottom w:val="0"/>
      <w:divBdr>
        <w:top w:val="none" w:sz="0" w:space="0" w:color="auto"/>
        <w:left w:val="none" w:sz="0" w:space="0" w:color="auto"/>
        <w:bottom w:val="none" w:sz="0" w:space="0" w:color="auto"/>
        <w:right w:val="none" w:sz="0" w:space="0" w:color="auto"/>
      </w:divBdr>
    </w:div>
    <w:div w:id="691763439">
      <w:bodyDiv w:val="1"/>
      <w:marLeft w:val="0"/>
      <w:marRight w:val="0"/>
      <w:marTop w:val="0"/>
      <w:marBottom w:val="0"/>
      <w:divBdr>
        <w:top w:val="none" w:sz="0" w:space="0" w:color="auto"/>
        <w:left w:val="none" w:sz="0" w:space="0" w:color="auto"/>
        <w:bottom w:val="none" w:sz="0" w:space="0" w:color="auto"/>
        <w:right w:val="none" w:sz="0" w:space="0" w:color="auto"/>
      </w:divBdr>
    </w:div>
    <w:div w:id="765348089">
      <w:bodyDiv w:val="1"/>
      <w:marLeft w:val="0"/>
      <w:marRight w:val="0"/>
      <w:marTop w:val="0"/>
      <w:marBottom w:val="0"/>
      <w:divBdr>
        <w:top w:val="none" w:sz="0" w:space="0" w:color="auto"/>
        <w:left w:val="none" w:sz="0" w:space="0" w:color="auto"/>
        <w:bottom w:val="none" w:sz="0" w:space="0" w:color="auto"/>
        <w:right w:val="none" w:sz="0" w:space="0" w:color="auto"/>
      </w:divBdr>
    </w:div>
    <w:div w:id="869337825">
      <w:bodyDiv w:val="1"/>
      <w:marLeft w:val="0"/>
      <w:marRight w:val="0"/>
      <w:marTop w:val="0"/>
      <w:marBottom w:val="0"/>
      <w:divBdr>
        <w:top w:val="none" w:sz="0" w:space="0" w:color="auto"/>
        <w:left w:val="none" w:sz="0" w:space="0" w:color="auto"/>
        <w:bottom w:val="none" w:sz="0" w:space="0" w:color="auto"/>
        <w:right w:val="none" w:sz="0" w:space="0" w:color="auto"/>
      </w:divBdr>
    </w:div>
    <w:div w:id="1021396731">
      <w:bodyDiv w:val="1"/>
      <w:marLeft w:val="0"/>
      <w:marRight w:val="0"/>
      <w:marTop w:val="0"/>
      <w:marBottom w:val="0"/>
      <w:divBdr>
        <w:top w:val="none" w:sz="0" w:space="0" w:color="auto"/>
        <w:left w:val="none" w:sz="0" w:space="0" w:color="auto"/>
        <w:bottom w:val="none" w:sz="0" w:space="0" w:color="auto"/>
        <w:right w:val="none" w:sz="0" w:space="0" w:color="auto"/>
      </w:divBdr>
    </w:div>
    <w:div w:id="1205676027">
      <w:bodyDiv w:val="1"/>
      <w:marLeft w:val="0"/>
      <w:marRight w:val="0"/>
      <w:marTop w:val="0"/>
      <w:marBottom w:val="0"/>
      <w:divBdr>
        <w:top w:val="none" w:sz="0" w:space="0" w:color="auto"/>
        <w:left w:val="none" w:sz="0" w:space="0" w:color="auto"/>
        <w:bottom w:val="none" w:sz="0" w:space="0" w:color="auto"/>
        <w:right w:val="none" w:sz="0" w:space="0" w:color="auto"/>
      </w:divBdr>
    </w:div>
    <w:div w:id="1324972302">
      <w:bodyDiv w:val="1"/>
      <w:marLeft w:val="0"/>
      <w:marRight w:val="0"/>
      <w:marTop w:val="0"/>
      <w:marBottom w:val="0"/>
      <w:divBdr>
        <w:top w:val="none" w:sz="0" w:space="0" w:color="auto"/>
        <w:left w:val="none" w:sz="0" w:space="0" w:color="auto"/>
        <w:bottom w:val="none" w:sz="0" w:space="0" w:color="auto"/>
        <w:right w:val="none" w:sz="0" w:space="0" w:color="auto"/>
      </w:divBdr>
      <w:divsChild>
        <w:div w:id="727921836">
          <w:marLeft w:val="0"/>
          <w:marRight w:val="0"/>
          <w:marTop w:val="0"/>
          <w:marBottom w:val="0"/>
          <w:divBdr>
            <w:top w:val="none" w:sz="0" w:space="0" w:color="auto"/>
            <w:left w:val="none" w:sz="0" w:space="0" w:color="auto"/>
            <w:bottom w:val="none" w:sz="0" w:space="0" w:color="auto"/>
            <w:right w:val="none" w:sz="0" w:space="0" w:color="auto"/>
          </w:divBdr>
          <w:divsChild>
            <w:div w:id="1000498415">
              <w:marLeft w:val="0"/>
              <w:marRight w:val="0"/>
              <w:marTop w:val="0"/>
              <w:marBottom w:val="0"/>
              <w:divBdr>
                <w:top w:val="none" w:sz="0" w:space="0" w:color="auto"/>
                <w:left w:val="none" w:sz="0" w:space="0" w:color="auto"/>
                <w:bottom w:val="none" w:sz="0" w:space="0" w:color="auto"/>
                <w:right w:val="none" w:sz="0" w:space="0" w:color="auto"/>
              </w:divBdr>
            </w:div>
            <w:div w:id="12524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2772">
      <w:bodyDiv w:val="1"/>
      <w:marLeft w:val="0"/>
      <w:marRight w:val="0"/>
      <w:marTop w:val="0"/>
      <w:marBottom w:val="0"/>
      <w:divBdr>
        <w:top w:val="none" w:sz="0" w:space="0" w:color="auto"/>
        <w:left w:val="none" w:sz="0" w:space="0" w:color="auto"/>
        <w:bottom w:val="none" w:sz="0" w:space="0" w:color="auto"/>
        <w:right w:val="none" w:sz="0" w:space="0" w:color="auto"/>
      </w:divBdr>
    </w:div>
    <w:div w:id="1463500269">
      <w:bodyDiv w:val="1"/>
      <w:marLeft w:val="0"/>
      <w:marRight w:val="0"/>
      <w:marTop w:val="0"/>
      <w:marBottom w:val="0"/>
      <w:divBdr>
        <w:top w:val="none" w:sz="0" w:space="0" w:color="auto"/>
        <w:left w:val="none" w:sz="0" w:space="0" w:color="auto"/>
        <w:bottom w:val="none" w:sz="0" w:space="0" w:color="auto"/>
        <w:right w:val="none" w:sz="0" w:space="0" w:color="auto"/>
      </w:divBdr>
    </w:div>
    <w:div w:id="1601404418">
      <w:bodyDiv w:val="1"/>
      <w:marLeft w:val="0"/>
      <w:marRight w:val="0"/>
      <w:marTop w:val="0"/>
      <w:marBottom w:val="0"/>
      <w:divBdr>
        <w:top w:val="none" w:sz="0" w:space="0" w:color="auto"/>
        <w:left w:val="none" w:sz="0" w:space="0" w:color="auto"/>
        <w:bottom w:val="none" w:sz="0" w:space="0" w:color="auto"/>
        <w:right w:val="none" w:sz="0" w:space="0" w:color="auto"/>
      </w:divBdr>
    </w:div>
    <w:div w:id="1785076746">
      <w:bodyDiv w:val="1"/>
      <w:marLeft w:val="0"/>
      <w:marRight w:val="0"/>
      <w:marTop w:val="0"/>
      <w:marBottom w:val="0"/>
      <w:divBdr>
        <w:top w:val="none" w:sz="0" w:space="0" w:color="auto"/>
        <w:left w:val="none" w:sz="0" w:space="0" w:color="auto"/>
        <w:bottom w:val="none" w:sz="0" w:space="0" w:color="auto"/>
        <w:right w:val="none" w:sz="0" w:space="0" w:color="auto"/>
      </w:divBdr>
    </w:div>
    <w:div w:id="1827016326">
      <w:bodyDiv w:val="1"/>
      <w:marLeft w:val="0"/>
      <w:marRight w:val="0"/>
      <w:marTop w:val="0"/>
      <w:marBottom w:val="0"/>
      <w:divBdr>
        <w:top w:val="none" w:sz="0" w:space="0" w:color="auto"/>
        <w:left w:val="none" w:sz="0" w:space="0" w:color="auto"/>
        <w:bottom w:val="none" w:sz="0" w:space="0" w:color="auto"/>
        <w:right w:val="none" w:sz="0" w:space="0" w:color="auto"/>
      </w:divBdr>
    </w:div>
    <w:div w:id="1994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cim.rockloev@iwr.uni-heidelberg.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B8228-3BE7-4F47-8916-33B1CD82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5087</Words>
  <Characters>28996</Characters>
  <Application>Microsoft Office Word</Application>
  <DocSecurity>0</DocSecurity>
  <Lines>241</Lines>
  <Paragraphs>68</Paragraphs>
  <ScaleCrop>false</ScaleCrop>
  <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 Michael</dc:creator>
  <cp:keywords/>
  <dc:description/>
  <cp:lastModifiedBy>Joacim Rocklöv</cp:lastModifiedBy>
  <cp:revision>3</cp:revision>
  <cp:lastPrinted>2023-09-29T18:02:00Z</cp:lastPrinted>
  <dcterms:created xsi:type="dcterms:W3CDTF">2023-09-30T10:20:00Z</dcterms:created>
  <dcterms:modified xsi:type="dcterms:W3CDTF">2023-09-30T10:20:00Z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id="TFLeY792"/&gt;&lt;style id="http://www.zotero.org/styles/the-journal-of-physical-chemistry-c" hasBibliography="1" bibliographyStyleHasBeenSet="1"/&gt;&lt;prefs&gt;&lt;pref name="fieldType" value="Field"/&gt;&lt;/prefs&gt;&lt;</vt:lpwstr>
  </property>
  <property fmtid="{D5CDD505-2E9C-101B-9397-08002B2CF9AE}" pid="3" name="ZOTERO_PREF_2">
    <vt:lpwstr>/data&gt;</vt:lpwstr>
  </property>
</Properties>
</file>